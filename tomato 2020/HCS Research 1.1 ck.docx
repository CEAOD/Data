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3FFD" w14:textId="6CED28DC" w:rsidR="004573CC" w:rsidRDefault="00FF0D53">
      <w:pPr>
        <w:rPr>
          <w:b/>
        </w:rPr>
      </w:pPr>
      <w:r>
        <w:rPr>
          <w:b/>
        </w:rPr>
        <w:t>Abstract</w:t>
      </w:r>
    </w:p>
    <w:p w14:paraId="580FB059" w14:textId="61457AA7" w:rsidR="00FF0D53" w:rsidRPr="00FF0D53" w:rsidRDefault="00FF0D53">
      <w:r>
        <w:t>Written after paper is developed</w:t>
      </w:r>
    </w:p>
    <w:p w14:paraId="6D044674" w14:textId="77777777" w:rsidR="00FF0D53" w:rsidRPr="0057794F" w:rsidRDefault="00FF0D53">
      <w:pPr>
        <w:rPr>
          <w:b/>
        </w:rPr>
      </w:pPr>
    </w:p>
    <w:p w14:paraId="2078506C" w14:textId="230ECD90" w:rsidR="007F2DA4" w:rsidRPr="00563B37" w:rsidRDefault="007F2DA4" w:rsidP="009A07DA">
      <w:pPr>
        <w:spacing w:line="276" w:lineRule="auto"/>
        <w:rPr>
          <w:b/>
        </w:rPr>
      </w:pPr>
      <w:commentRangeStart w:id="0"/>
      <w:r w:rsidRPr="0057794F">
        <w:rPr>
          <w:b/>
        </w:rPr>
        <w:t>Intro/background context</w:t>
      </w:r>
      <w:commentRangeEnd w:id="0"/>
      <w:r w:rsidR="00F65A92">
        <w:rPr>
          <w:rStyle w:val="CommentReference"/>
        </w:rPr>
        <w:commentReference w:id="0"/>
      </w:r>
    </w:p>
    <w:p w14:paraId="42B1FA6E" w14:textId="1DA9FA12" w:rsidR="00AA3F3B" w:rsidRDefault="00211625" w:rsidP="009A07DA">
      <w:pPr>
        <w:spacing w:line="276" w:lineRule="auto"/>
      </w:pPr>
      <w:r>
        <w:t xml:space="preserve">The heavy </w:t>
      </w:r>
      <w:r w:rsidR="00C54000">
        <w:t>usage</w:t>
      </w:r>
      <w:r>
        <w:t xml:space="preserve"> of fertilizer</w:t>
      </w:r>
      <w:r w:rsidR="00225DB5">
        <w:t xml:space="preserve"> application </w:t>
      </w:r>
      <w:r w:rsidR="00C54000">
        <w:t>in the agriculture industry is</w:t>
      </w:r>
      <w:r w:rsidR="00D1190D">
        <w:t xml:space="preserve"> largely looked at as a</w:t>
      </w:r>
      <w:r w:rsidR="00C54000">
        <w:t xml:space="preserve"> major </w:t>
      </w:r>
      <w:r w:rsidR="00D1190D">
        <w:t xml:space="preserve">non-point source </w:t>
      </w:r>
      <w:r w:rsidR="00C54000">
        <w:t>contributor to algal blooms occurring in Lake Erie. Abundant application of fer</w:t>
      </w:r>
      <w:r w:rsidR="0077039A">
        <w:t>tilizer causes eutrophication. This is a</w:t>
      </w:r>
      <w:r w:rsidR="00C54000">
        <w:t>n excessive richness in a lake or body of water, frequently due to runoff from the land, which causes a dense growth of plant life. Due to the high density of plant life, large amounts of oxygen are taken from the water caus</w:t>
      </w:r>
      <w:r w:rsidR="007F2DA4">
        <w:t>ing hypoxia therefore affectin</w:t>
      </w:r>
      <w:r w:rsidR="00D038E5">
        <w:t>g other aquatic life within the</w:t>
      </w:r>
      <w:r w:rsidR="007F2DA4">
        <w:t xml:space="preserve"> ecosystem. </w:t>
      </w:r>
      <w:r w:rsidR="00D038E5">
        <w:t xml:space="preserve">The two major elements contributing to eutrophication are nitrogen and phosphorus. Note that </w:t>
      </w:r>
      <w:r w:rsidR="002D04F1">
        <w:t xml:space="preserve">the limiting nutrient in freshwater systems is </w:t>
      </w:r>
      <w:r w:rsidR="008932E7">
        <w:t xml:space="preserve">phosphorus and on the contrary nitrogen is the limiting nutrient in saltwater. </w:t>
      </w:r>
      <w:r w:rsidR="000B3DAA">
        <w:t>The primary focus of this paper is to understand and quantify relative values of phosphorus</w:t>
      </w:r>
      <w:r w:rsidR="000F4E5A">
        <w:t xml:space="preserve"> </w:t>
      </w:r>
      <w:r w:rsidR="0014496E">
        <w:t>usage</w:t>
      </w:r>
      <w:r w:rsidR="000B3DAA">
        <w:t xml:space="preserve"> and </w:t>
      </w:r>
      <w:r w:rsidR="00DC4E24">
        <w:t xml:space="preserve">its </w:t>
      </w:r>
      <w:r w:rsidR="00E94FF1">
        <w:t>potential contribution to</w:t>
      </w:r>
      <w:r w:rsidR="000B3DAA">
        <w:t xml:space="preserve"> Lake Erie. However d</w:t>
      </w:r>
      <w:r w:rsidR="008932E7">
        <w:t xml:space="preserve">ue to </w:t>
      </w:r>
      <w:r w:rsidR="00AA3F3B">
        <w:t>Ohio’s unique location these nutrients have an influence on both</w:t>
      </w:r>
      <w:r w:rsidR="00E94FF1">
        <w:t xml:space="preserve"> water</w:t>
      </w:r>
      <w:r w:rsidR="00AA3F3B">
        <w:t xml:space="preserve"> systems.</w:t>
      </w:r>
      <w:r w:rsidR="000B3DAA">
        <w:t xml:space="preserve"> Depending on the area within the state nutrients may drain to a watershed that leads to</w:t>
      </w:r>
      <w:r w:rsidR="00E94FF1">
        <w:t xml:space="preserve"> either</w:t>
      </w:r>
      <w:r w:rsidR="000B3DAA">
        <w:t xml:space="preserve"> Lake Erie or the Ohio River which drains</w:t>
      </w:r>
      <w:r w:rsidR="00DC4E24">
        <w:t xml:space="preserve"> down</w:t>
      </w:r>
      <w:r w:rsidR="000B3DAA">
        <w:t xml:space="preserve"> to the Mississippi</w:t>
      </w:r>
      <w:r w:rsidR="00DC4E24">
        <w:t xml:space="preserve"> River and</w:t>
      </w:r>
      <w:r w:rsidR="000B3DAA">
        <w:t xml:space="preserve"> into the ocean. Therefore, applicators should be wary of both adverse effects.</w:t>
      </w:r>
    </w:p>
    <w:p w14:paraId="40E11478" w14:textId="69111EFF" w:rsidR="00AA3F3B" w:rsidRDefault="000F4E5A" w:rsidP="009A07DA">
      <w:pPr>
        <w:spacing w:line="276" w:lineRule="auto"/>
      </w:pPr>
      <w:r>
        <w:tab/>
      </w:r>
      <w:r w:rsidR="00CA3BB9">
        <w:t xml:space="preserve">As mentioned above </w:t>
      </w:r>
      <w:r w:rsidR="00800AB6">
        <w:t>current application of fertilizer usage from conventional farming practices play a large part in non-point source water pollution. However, these traditional farming practices are typically done within a short season and with</w:t>
      </w:r>
      <w:r w:rsidR="00DC490C">
        <w:t xml:space="preserve"> a</w:t>
      </w:r>
      <w:r w:rsidR="00800AB6">
        <w:t xml:space="preserve"> few applications. </w:t>
      </w:r>
      <w:r w:rsidR="00DC490C">
        <w:t>Another aspect for</w:t>
      </w:r>
      <w:r w:rsidR="00800AB6">
        <w:t xml:space="preserve"> consider</w:t>
      </w:r>
      <w:r w:rsidR="00DC490C">
        <w:t>ation and</w:t>
      </w:r>
      <w:r w:rsidR="00800AB6">
        <w:t xml:space="preserve"> where there is little public awaren</w:t>
      </w:r>
      <w:r w:rsidR="00DC490C">
        <w:t>ess</w:t>
      </w:r>
      <w:r w:rsidR="00800AB6">
        <w:t xml:space="preserve"> is the horticulture industry. Due to the nature of this industry fertilizer consumption </w:t>
      </w:r>
      <w:r w:rsidR="00C25AE5">
        <w:t>is</w:t>
      </w:r>
      <w:r w:rsidR="00E96CE0">
        <w:t xml:space="preserve"> used on a more frequent basis throughout the year to maximize plant growth and yield.</w:t>
      </w:r>
      <w:r w:rsidR="004E04B2">
        <w:t xml:space="preserve"> Because usage seems to be so small there is little research for possible contribution. But due to horticulture applications being done</w:t>
      </w:r>
      <w:r w:rsidR="00966ECC">
        <w:t xml:space="preserve"> all throughout the year</w:t>
      </w:r>
      <w:r w:rsidR="004E04B2">
        <w:t xml:space="preserve"> and in great volume</w:t>
      </w:r>
      <w:r w:rsidR="00966ECC">
        <w:t xml:space="preserve"> due to high density</w:t>
      </w:r>
      <w:r w:rsidR="004E04B2">
        <w:t xml:space="preserve"> there is still an exponential amount to be accounted for.</w:t>
      </w:r>
      <w:r w:rsidR="00BD05AE">
        <w:t xml:space="preserve"> </w:t>
      </w:r>
      <w:r w:rsidR="003503AA">
        <w:t xml:space="preserve">The question is due to the high consumption in horticulture </w:t>
      </w:r>
      <w:r w:rsidR="005F3CA1">
        <w:t>just how much does this industry</w:t>
      </w:r>
      <w:r w:rsidR="003503AA">
        <w:t xml:space="preserve"> contribute to current phosphorus and nitrogen levels? </w:t>
      </w:r>
    </w:p>
    <w:p w14:paraId="15DB1683" w14:textId="77777777" w:rsidR="00792AC3" w:rsidRDefault="00792AC3" w:rsidP="009A07DA">
      <w:pPr>
        <w:spacing w:line="276" w:lineRule="auto"/>
      </w:pPr>
    </w:p>
    <w:p w14:paraId="10FB6E0B" w14:textId="34E28CDC" w:rsidR="00792AC3" w:rsidRDefault="00792AC3">
      <w:r>
        <w:t xml:space="preserve">lake </w:t>
      </w:r>
      <w:proofErr w:type="spellStart"/>
      <w:r>
        <w:t>erie</w:t>
      </w:r>
      <w:proofErr w:type="spellEnd"/>
      <w:r>
        <w:t xml:space="preserve"> </w:t>
      </w:r>
      <w:proofErr w:type="gramStart"/>
      <w:r w:rsidR="00B9600E">
        <w:t xml:space="preserve">article </w:t>
      </w:r>
      <w:r w:rsidR="00001A25">
        <w:t>?</w:t>
      </w:r>
      <w:proofErr w:type="gramEnd"/>
      <w:r w:rsidR="00001A25">
        <w:t xml:space="preserve"> </w:t>
      </w:r>
      <w:r w:rsidR="00CE5800">
        <w:t>add quote?</w:t>
      </w:r>
      <w:r w:rsidR="00E23B3D">
        <w:t xml:space="preserve"> </w:t>
      </w:r>
    </w:p>
    <w:p w14:paraId="18B9564B" w14:textId="44CC75EF" w:rsidR="00DC490C" w:rsidRDefault="004E04B2">
      <w:r>
        <w:t>This paper will explore both greenhouse (glass covered) and container nursery area usage</w:t>
      </w:r>
      <w:r w:rsidR="00BD05AE">
        <w:t>. Tha</w:t>
      </w:r>
      <w:r w:rsidR="00505BDD">
        <w:t>t</w:t>
      </w:r>
      <w:r w:rsidR="00BD05AE">
        <w:t xml:space="preserve"> being said this </w:t>
      </w:r>
      <w:r>
        <w:t>still leaves room for the idea of</w:t>
      </w:r>
      <w:r w:rsidR="00505BDD">
        <w:t xml:space="preserve"> other</w:t>
      </w:r>
      <w:r>
        <w:t xml:space="preserve"> open field</w:t>
      </w:r>
      <w:r w:rsidR="00505BDD">
        <w:t xml:space="preserve"> practices besides container nurseries</w:t>
      </w:r>
      <w:r>
        <w:t xml:space="preserve"> to be explored. </w:t>
      </w:r>
    </w:p>
    <w:p w14:paraId="3D646E10" w14:textId="77777777" w:rsidR="00211625" w:rsidRPr="0057794F" w:rsidRDefault="00211625">
      <w:pPr>
        <w:rPr>
          <w:b/>
        </w:rPr>
      </w:pPr>
    </w:p>
    <w:p w14:paraId="56A1F6B4" w14:textId="6B3AE0FB" w:rsidR="00B51F6A" w:rsidRPr="001E1C70" w:rsidRDefault="00120FD0">
      <w:pPr>
        <w:rPr>
          <w:b/>
        </w:rPr>
      </w:pPr>
      <w:r w:rsidRPr="001E1C70">
        <w:rPr>
          <w:b/>
        </w:rPr>
        <w:t>Approach</w:t>
      </w:r>
    </w:p>
    <w:p w14:paraId="0C498146" w14:textId="07D8AB80" w:rsidR="0023419D" w:rsidRPr="001E1C70" w:rsidRDefault="00505BDD" w:rsidP="0023419D">
      <w:del w:id="1" w:author="Kubota, Chieri" w:date="2019-11-24T14:58:00Z">
        <w:r w:rsidRPr="001E1C70" w:rsidDel="007E2C5B">
          <w:delText>Needed to figure out</w:delText>
        </w:r>
      </w:del>
      <w:ins w:id="2" w:author="Kubota, Chieri" w:date="2019-11-24T14:58:00Z">
        <w:r w:rsidR="007E2C5B">
          <w:t>We found</w:t>
        </w:r>
      </w:ins>
      <w:r w:rsidRPr="001E1C70">
        <w:t xml:space="preserve"> a total area of both greenhouses (area undern</w:t>
      </w:r>
      <w:r w:rsidR="00982C98" w:rsidRPr="001E1C70">
        <w:t>eath glass) and container nurseries (open field)</w:t>
      </w:r>
      <w:del w:id="3" w:author="Kubota, Chieri" w:date="2019-11-24T14:59:00Z">
        <w:r w:rsidRPr="001E1C70" w:rsidDel="007E2C5B">
          <w:delText xml:space="preserve"> practices. This was done</w:delText>
        </w:r>
      </w:del>
      <w:r w:rsidRPr="001E1C70">
        <w:t xml:space="preserve"> through the 2017 USDA NASS Census of Agriculture </w:t>
      </w:r>
      <w:ins w:id="4" w:author="Kubota, Chieri" w:date="2019-11-24T14:59:00Z">
        <w:r w:rsidR="007E2C5B">
          <w:t>where all c</w:t>
        </w:r>
      </w:ins>
      <w:ins w:id="5" w:author="Kubota, Chieri" w:date="2019-11-24T15:00:00Z">
        <w:r w:rsidR="007E2C5B">
          <w:t>ounty data are reported in Ohio</w:t>
        </w:r>
      </w:ins>
      <w:del w:id="6" w:author="Kubota, Chieri" w:date="2019-11-24T15:00:00Z">
        <w:r w:rsidRPr="001E1C70" w:rsidDel="007E2C5B">
          <w:delText>by selecting Ohio County data</w:delText>
        </w:r>
      </w:del>
      <w:r w:rsidRPr="001E1C70">
        <w:t>. In order to figure which counties would be applicable to this study, counties were selected via ODNR</w:t>
      </w:r>
      <w:r w:rsidR="0024228B" w:rsidRPr="001E1C70">
        <w:t xml:space="preserve"> data</w:t>
      </w:r>
      <w:r w:rsidRPr="001E1C70">
        <w:t>.</w:t>
      </w:r>
      <w:r w:rsidR="0024228B" w:rsidRPr="001E1C70">
        <w:t xml:space="preserve"> ODNR resources were us</w:t>
      </w:r>
      <w:r w:rsidR="00150D24" w:rsidRPr="001E1C70">
        <w:t>ed</w:t>
      </w:r>
      <w:r w:rsidR="00651E17" w:rsidRPr="001E1C70">
        <w:t xml:space="preserve"> to </w:t>
      </w:r>
      <w:r w:rsidR="00F51922" w:rsidRPr="001E1C70">
        <w:t>split</w:t>
      </w:r>
      <w:r w:rsidR="00B51F6A" w:rsidRPr="001E1C70">
        <w:t xml:space="preserve"> watershed and drainage areas of the </w:t>
      </w:r>
      <w:r w:rsidR="00651E17" w:rsidRPr="001E1C70">
        <w:t>Ohio River</w:t>
      </w:r>
      <w:r w:rsidR="0024228B" w:rsidRPr="001E1C70">
        <w:t xml:space="preserve"> in contrast to Lake Erie</w:t>
      </w:r>
      <w:r w:rsidR="00B51F6A" w:rsidRPr="001E1C70">
        <w:t xml:space="preserve">. </w:t>
      </w:r>
      <w:r w:rsidR="00982C98" w:rsidRPr="001E1C70">
        <w:t>(</w:t>
      </w:r>
      <w:hyperlink r:id="rId8" w:history="1">
        <w:r w:rsidR="00982C98" w:rsidRPr="001E1C70">
          <w:rPr>
            <w:rFonts w:eastAsia="Times New Roman"/>
            <w:color w:val="0000FF"/>
            <w:u w:val="single"/>
          </w:rPr>
          <w:t>http://water.ohiodnr.gov/maps/watershed-drainage-basin-maps</w:t>
        </w:r>
      </w:hyperlink>
      <w:r w:rsidR="00982C98" w:rsidRPr="001E1C70">
        <w:t xml:space="preserve"> )</w:t>
      </w:r>
      <w:r w:rsidR="00150D24" w:rsidRPr="001E1C70">
        <w:t>. This delineates the area</w:t>
      </w:r>
      <w:r w:rsidR="0024228B" w:rsidRPr="001E1C70">
        <w:t>s</w:t>
      </w:r>
      <w:r w:rsidR="00150D24" w:rsidRPr="001E1C70">
        <w:t xml:space="preserve"> by county</w:t>
      </w:r>
      <w:r w:rsidR="00086B17" w:rsidRPr="001E1C70">
        <w:t>. Once counties were</w:t>
      </w:r>
      <w:r w:rsidR="007B7FCE" w:rsidRPr="001E1C70">
        <w:t xml:space="preserve"> accounted for </w:t>
      </w:r>
      <w:r w:rsidR="00086B17" w:rsidRPr="001E1C70">
        <w:t>to be included</w:t>
      </w:r>
      <w:r w:rsidR="00150D24" w:rsidRPr="001E1C70">
        <w:t xml:space="preserve"> </w:t>
      </w:r>
      <w:r w:rsidR="00982C98" w:rsidRPr="001E1C70">
        <w:t>a square footage of both greenhouses (under glass ceiling) and container nurseries (open field)</w:t>
      </w:r>
      <w:r w:rsidR="00086B17" w:rsidRPr="001E1C70">
        <w:t xml:space="preserve"> could be </w:t>
      </w:r>
      <w:r w:rsidR="00086B17" w:rsidRPr="001E1C70">
        <w:lastRenderedPageBreak/>
        <w:t>calculated</w:t>
      </w:r>
      <w:r w:rsidR="00982C98" w:rsidRPr="001E1C70">
        <w:t xml:space="preserve">. Of the 88 counties in Ohio 34 of them fall within Lake Erie’s drainage divide. </w:t>
      </w:r>
      <w:r w:rsidR="008E3DF4" w:rsidRPr="001E1C70">
        <w:t xml:space="preserve">Once this is done </w:t>
      </w:r>
      <w:r w:rsidR="007B63B9" w:rsidRPr="001E1C70">
        <w:t>a</w:t>
      </w:r>
      <w:r w:rsidR="008E3DF4" w:rsidRPr="001E1C70">
        <w:t xml:space="preserve"> square footage value could then be applied to the appropriate scenario. </w:t>
      </w:r>
      <w:r w:rsidR="00EA243E" w:rsidRPr="001E1C70">
        <w:t>Due to greenhouses and container nurseries being different practices a nutrient discharge value needs to be expressed with a relative area</w:t>
      </w:r>
      <w:r w:rsidR="0023419D" w:rsidRPr="001E1C70">
        <w:t xml:space="preserve"> for both scenarios</w:t>
      </w:r>
      <w:r w:rsidR="00EA243E" w:rsidRPr="001E1C70">
        <w:t xml:space="preserve">. </w:t>
      </w:r>
      <w:r w:rsidR="0023419D" w:rsidRPr="001E1C70">
        <w:t xml:space="preserve">By conducting a small-scale concentration </w:t>
      </w:r>
      <w:r w:rsidR="005F2901">
        <w:t>output respectively</w:t>
      </w:r>
      <w:r w:rsidR="0023419D" w:rsidRPr="001E1C70">
        <w:t xml:space="preserve"> to </w:t>
      </w:r>
      <w:r w:rsidR="008E3DF4" w:rsidRPr="001E1C70">
        <w:t xml:space="preserve">each </w:t>
      </w:r>
      <w:r w:rsidR="00DB4EE9" w:rsidRPr="001E1C70">
        <w:t>area,</w:t>
      </w:r>
      <w:r w:rsidR="0023419D" w:rsidRPr="001E1C70">
        <w:t xml:space="preserve"> </w:t>
      </w:r>
      <w:r w:rsidR="00DB4EE9">
        <w:t>this value can then be multiplied by the total area.</w:t>
      </w:r>
      <w:r w:rsidR="008E3DF4" w:rsidRPr="001E1C70">
        <w:t xml:space="preserve"> Therefore, con</w:t>
      </w:r>
      <w:r w:rsidR="0023419D" w:rsidRPr="001E1C70">
        <w:t>figuring an appropriate magnitude</w:t>
      </w:r>
      <w:r w:rsidR="002F5C68">
        <w:t xml:space="preserve"> for each scenario</w:t>
      </w:r>
      <w:r w:rsidR="0023419D" w:rsidRPr="001E1C70">
        <w:t>.</w:t>
      </w:r>
      <w:r w:rsidR="007B63B9" w:rsidRPr="001E1C70">
        <w:t xml:space="preserve"> Once the total nutrient value is derived from the full scale</w:t>
      </w:r>
      <w:r w:rsidR="005F2901">
        <w:t xml:space="preserve"> it can then be compared with</w:t>
      </w:r>
      <w:r w:rsidR="007B63B9" w:rsidRPr="001E1C70">
        <w:t xml:space="preserve"> Ohio EPA Nutrient Mass Balance Study to figure a percentage of nutrient contribution</w:t>
      </w:r>
      <w:ins w:id="7" w:author="Kubota, Chieri" w:date="2019-11-24T15:05:00Z">
        <w:r w:rsidR="00F65A92">
          <w:t xml:space="preserve"> over total annual load reported</w:t>
        </w:r>
      </w:ins>
      <w:ins w:id="8" w:author="Kubota, Chieri" w:date="2019-11-24T15:06:00Z">
        <w:r w:rsidR="00F65A92">
          <w:t xml:space="preserve"> in this study (?)</w:t>
        </w:r>
      </w:ins>
      <w:r w:rsidR="007B63B9" w:rsidRPr="001E1C70">
        <w:t xml:space="preserve">. </w:t>
      </w:r>
      <w:r w:rsidR="00486C2B">
        <w:t>The following watersheds are included within Lake Erie’s drainage area: Maumee, Portage, Sandusky, Frontal Lake Erie, Vermillion, and Cuyahoga.</w:t>
      </w:r>
    </w:p>
    <w:p w14:paraId="1365D71B" w14:textId="77777777" w:rsidR="007D733D" w:rsidRPr="001E1C70" w:rsidRDefault="007D733D">
      <w:pPr>
        <w:rPr>
          <w:b/>
          <w:sz w:val="28"/>
        </w:rPr>
      </w:pPr>
    </w:p>
    <w:p w14:paraId="4D532788" w14:textId="77777777" w:rsidR="00120FD0" w:rsidRPr="001E1C70" w:rsidRDefault="00120FD0">
      <w:pPr>
        <w:rPr>
          <w:b/>
        </w:rPr>
      </w:pPr>
      <w:r w:rsidRPr="001E1C70">
        <w:rPr>
          <w:b/>
        </w:rPr>
        <w:t>Greenhouse</w:t>
      </w:r>
    </w:p>
    <w:p w14:paraId="6A3161CD" w14:textId="5A13C1C2" w:rsidR="003D6272" w:rsidRDefault="00F65A92" w:rsidP="001E1C70">
      <w:pPr>
        <w:rPr>
          <w:ins w:id="9" w:author="Kubota, Chieri" w:date="2019-11-24T15:15:00Z"/>
        </w:rPr>
      </w:pPr>
      <w:ins w:id="10" w:author="Kubota, Chieri" w:date="2019-11-24T15:08:00Z">
        <w:r>
          <w:t xml:space="preserve">Among limited information regarding nutrient discharge from greenhouses, </w:t>
        </w:r>
      </w:ins>
      <w:proofErr w:type="spellStart"/>
      <w:ins w:id="11" w:author="Kubota, Chieri" w:date="2019-11-24T15:10:00Z">
        <w:r>
          <w:t>Audiru</w:t>
        </w:r>
        <w:proofErr w:type="spellEnd"/>
        <w:r>
          <w:t xml:space="preserve"> et al. (2015) reports </w:t>
        </w:r>
      </w:ins>
      <w:del w:id="12" w:author="Kubota, Chieri" w:date="2019-11-24T15:10:00Z">
        <w:r w:rsidR="0057794F" w:rsidRPr="001E1C70" w:rsidDel="00F65A92">
          <w:delText xml:space="preserve">By using </w:delText>
        </w:r>
        <w:r w:rsidR="008F536B" w:rsidRPr="001E1C70" w:rsidDel="00F65A92">
          <w:delText>the case study</w:delText>
        </w:r>
      </w:del>
      <w:r w:rsidR="008F536B" w:rsidRPr="001E1C70">
        <w:t xml:space="preserve"> “</w:t>
      </w:r>
      <w:r w:rsidR="008F536B" w:rsidRPr="001E1C70">
        <w:rPr>
          <w:i/>
        </w:rPr>
        <w:t>Quantifying Water and Nutrient Losses with Hose Irrigation</w:t>
      </w:r>
      <w:r w:rsidR="008F536B" w:rsidRPr="001E1C70">
        <w:t>”</w:t>
      </w:r>
      <w:r w:rsidR="007B63B9" w:rsidRPr="001E1C70">
        <w:t xml:space="preserve"> (</w:t>
      </w:r>
      <w:hyperlink r:id="rId9" w:history="1">
        <w:r w:rsidR="007B63B9" w:rsidRPr="001E1C70">
          <w:rPr>
            <w:rFonts w:eastAsia="Times New Roman"/>
            <w:color w:val="0000FF"/>
            <w:u w:val="single"/>
          </w:rPr>
          <w:t>https://hrijournal.org/doi/pdf/10.24266/0738-2898-33.1.29</w:t>
        </w:r>
      </w:hyperlink>
      <w:r w:rsidR="007B63B9" w:rsidRPr="001E1C70">
        <w:t>)</w:t>
      </w:r>
      <w:ins w:id="13" w:author="Kubota, Chieri" w:date="2019-11-24T15:10:00Z">
        <w:r>
          <w:t xml:space="preserve">. We found that this report can be usable to find </w:t>
        </w:r>
      </w:ins>
      <w:ins w:id="14" w:author="Kubota, Chieri" w:date="2019-11-24T15:11:00Z">
        <w:r>
          <w:t>nutrient discharge in</w:t>
        </w:r>
      </w:ins>
      <w:r w:rsidR="00D7067A" w:rsidRPr="001E1C70">
        <w:t xml:space="preserve"> a worst-case scenario</w:t>
      </w:r>
      <w:ins w:id="15" w:author="Kubota, Chieri" w:date="2019-11-24T15:13:00Z">
        <w:r w:rsidR="003D6272">
          <w:t xml:space="preserve">, specifically </w:t>
        </w:r>
      </w:ins>
      <w:ins w:id="16" w:author="Kubota, Chieri" w:date="2019-11-25T09:06:00Z">
        <w:r w:rsidR="00244A39">
          <w:t xml:space="preserve">when </w:t>
        </w:r>
      </w:ins>
      <w:ins w:id="17" w:author="Kubota, Chieri" w:date="2019-11-24T15:13:00Z">
        <w:r w:rsidR="003D6272">
          <w:t xml:space="preserve">hose irrigation was used with water soluble fertilizer (WSF) causing </w:t>
        </w:r>
      </w:ins>
      <w:del w:id="18" w:author="Kubota, Chieri" w:date="2019-11-24T15:11:00Z">
        <w:r w:rsidR="00D7067A" w:rsidRPr="001E1C70" w:rsidDel="00F65A92">
          <w:delText xml:space="preserve"> </w:delText>
        </w:r>
        <w:r w:rsidR="00563B37" w:rsidRPr="001E1C70" w:rsidDel="00F65A92">
          <w:delText xml:space="preserve">can be expressed in terms </w:delText>
        </w:r>
        <w:r w:rsidR="00D7067A" w:rsidRPr="001E1C70" w:rsidDel="00F65A92">
          <w:delText>of</w:delText>
        </w:r>
      </w:del>
      <w:r w:rsidR="00D7067A" w:rsidRPr="001E1C70">
        <w:t xml:space="preserve"> nutrients leached and missed from hose irrigation</w:t>
      </w:r>
      <w:r w:rsidR="00C47CC2" w:rsidRPr="001E1C70">
        <w:t xml:space="preserve"> </w:t>
      </w:r>
      <w:del w:id="19" w:author="Kubota, Chieri" w:date="2019-11-24T15:13:00Z">
        <w:r w:rsidR="00C47CC2" w:rsidRPr="001E1C70" w:rsidDel="003D6272">
          <w:delText>(WSF)</w:delText>
        </w:r>
        <w:r w:rsidR="00D7067A" w:rsidRPr="001E1C70" w:rsidDel="003D6272">
          <w:delText xml:space="preserve"> </w:delText>
        </w:r>
      </w:del>
      <w:r w:rsidR="00D7067A" w:rsidRPr="001E1C70">
        <w:t xml:space="preserve">inside a </w:t>
      </w:r>
      <w:del w:id="20" w:author="Kubota, Chieri" w:date="2019-11-24T15:11:00Z">
        <w:r w:rsidR="00D7067A" w:rsidRPr="001E1C70" w:rsidDel="00F65A92">
          <w:delText>glass ceiling environment</w:delText>
        </w:r>
      </w:del>
      <w:ins w:id="21" w:author="Kubota, Chieri" w:date="2019-11-24T15:11:00Z">
        <w:r>
          <w:t>greenhouse</w:t>
        </w:r>
      </w:ins>
      <w:r w:rsidR="00D7067A" w:rsidRPr="001E1C70">
        <w:t>.</w:t>
      </w:r>
      <w:r w:rsidR="00D30CB7" w:rsidRPr="001E1C70">
        <w:t xml:space="preserve"> </w:t>
      </w:r>
      <w:ins w:id="22" w:author="Kubota, Chieri" w:date="2019-11-24T15:15:00Z">
        <w:r w:rsidR="003D6272">
          <w:t>Specific computational process</w:t>
        </w:r>
      </w:ins>
      <w:ins w:id="23" w:author="Kubota, Chieri" w:date="2019-11-24T15:16:00Z">
        <w:r w:rsidR="003D6272">
          <w:t>es</w:t>
        </w:r>
      </w:ins>
      <w:ins w:id="24" w:author="Kubota, Chieri" w:date="2019-11-24T15:15:00Z">
        <w:r w:rsidR="003D6272">
          <w:t xml:space="preserve"> </w:t>
        </w:r>
      </w:ins>
      <w:ins w:id="25" w:author="Kubota, Chieri" w:date="2019-11-24T15:16:00Z">
        <w:r w:rsidR="003D6272">
          <w:t>are</w:t>
        </w:r>
      </w:ins>
      <w:ins w:id="26" w:author="Kubota, Chieri" w:date="2019-11-24T15:15:00Z">
        <w:r w:rsidR="003D6272">
          <w:t xml:space="preserve"> summarized below.</w:t>
        </w:r>
      </w:ins>
    </w:p>
    <w:p w14:paraId="272BB407" w14:textId="77777777" w:rsidR="003D6272" w:rsidRDefault="003D6272" w:rsidP="001E1C70">
      <w:pPr>
        <w:rPr>
          <w:ins w:id="27" w:author="Kubota, Chieri" w:date="2019-11-24T15:15:00Z"/>
        </w:rPr>
      </w:pPr>
    </w:p>
    <w:p w14:paraId="7148F84D" w14:textId="5691F705" w:rsidR="003D6272" w:rsidRPr="003D6272" w:rsidRDefault="00D30CB7" w:rsidP="00DC180A">
      <w:pPr>
        <w:pStyle w:val="ListParagraph"/>
        <w:numPr>
          <w:ilvl w:val="0"/>
          <w:numId w:val="1"/>
        </w:numPr>
        <w:rPr>
          <w:ins w:id="28" w:author="Kubota, Chieri" w:date="2019-11-24T15:20:00Z"/>
          <w:rFonts w:eastAsiaTheme="minorEastAsia"/>
          <w:rPrChange w:id="29" w:author="Kubota, Chieri" w:date="2019-11-24T15:20:00Z">
            <w:rPr>
              <w:ins w:id="30" w:author="Kubota, Chieri" w:date="2019-11-24T15:20:00Z"/>
            </w:rPr>
          </w:rPrChange>
        </w:rPr>
      </w:pPr>
      <w:r w:rsidRPr="001E1C70">
        <w:t xml:space="preserve">By using </w:t>
      </w:r>
      <w:del w:id="31" w:author="Kubota, Chieri" w:date="2019-11-24T15:16:00Z">
        <w:r w:rsidRPr="001E1C70" w:rsidDel="003D6272">
          <w:delText>the chart</w:delText>
        </w:r>
      </w:del>
      <w:ins w:id="32" w:author="Kubota, Chieri" w:date="2019-11-24T15:16:00Z">
        <w:r w:rsidR="003D6272">
          <w:t>data shown</w:t>
        </w:r>
      </w:ins>
      <w:r w:rsidRPr="001E1C70">
        <w:t xml:space="preserve"> below</w:t>
      </w:r>
      <w:r w:rsidR="008E045B" w:rsidRPr="001E1C70">
        <w:t xml:space="preserve"> (Table 1)</w:t>
      </w:r>
      <w:r w:rsidRPr="001E1C70">
        <w:t xml:space="preserve"> </w:t>
      </w:r>
      <w:ins w:id="33" w:author="Kubota, Chieri" w:date="2019-11-24T15:19:00Z">
        <w:r w:rsidR="003D6272">
          <w:t xml:space="preserve">and experimental conditions reported by </w:t>
        </w:r>
        <w:proofErr w:type="spellStart"/>
        <w:r w:rsidR="003D6272">
          <w:t>Audiru</w:t>
        </w:r>
        <w:proofErr w:type="spellEnd"/>
        <w:r w:rsidR="003D6272">
          <w:t xml:space="preserve"> et al. (201</w:t>
        </w:r>
      </w:ins>
      <w:ins w:id="34" w:author="Kubota, Chieri" w:date="2019-11-24T15:20:00Z">
        <w:r w:rsidR="003D6272">
          <w:t xml:space="preserve">5), </w:t>
        </w:r>
      </w:ins>
      <w:del w:id="35" w:author="Kubota, Chieri" w:date="2019-11-24T15:16:00Z">
        <w:r w:rsidR="00E47B21" w:rsidDel="003D6272">
          <w:delText xml:space="preserve">to </w:delText>
        </w:r>
      </w:del>
      <w:ins w:id="36" w:author="Kubota, Chieri" w:date="2019-11-24T15:16:00Z">
        <w:r w:rsidR="003D6272">
          <w:t>we found</w:t>
        </w:r>
      </w:ins>
      <w:del w:id="37" w:author="Kubota, Chieri" w:date="2019-11-24T15:16:00Z">
        <w:r w:rsidR="00E47B21" w:rsidDel="003D6272">
          <w:delText>obtai</w:delText>
        </w:r>
      </w:del>
      <w:del w:id="38" w:author="Kubota, Chieri" w:date="2019-11-24T15:17:00Z">
        <w:r w:rsidR="00E47B21" w:rsidDel="003D6272">
          <w:delText>n</w:delText>
        </w:r>
      </w:del>
      <w:r w:rsidR="00E47B21">
        <w:t xml:space="preserve"> </w:t>
      </w:r>
      <w:r w:rsidRPr="001E1C70">
        <w:t xml:space="preserve">an average </w:t>
      </w:r>
      <w:r w:rsidR="00E47B21">
        <w:t>of</w:t>
      </w:r>
      <w:r w:rsidR="00C47CC2" w:rsidRPr="001E1C70">
        <w:t xml:space="preserve"> the amount of </w:t>
      </w:r>
      <w:del w:id="39" w:author="Kubota, Chieri" w:date="2019-11-25T09:13:00Z">
        <w:r w:rsidR="00C47CC2" w:rsidRPr="001E1C70" w:rsidDel="005D0291">
          <w:delText>water</w:delText>
        </w:r>
        <w:r w:rsidRPr="001E1C70" w:rsidDel="005D0291">
          <w:delText xml:space="preserve"> </w:delText>
        </w:r>
      </w:del>
      <w:ins w:id="40" w:author="Kubota, Chieri" w:date="2019-11-25T09:13:00Z">
        <w:r w:rsidR="005D0291">
          <w:t>nutrient solution</w:t>
        </w:r>
        <w:r w:rsidR="005D0291" w:rsidRPr="001E1C70">
          <w:t xml:space="preserve"> </w:t>
        </w:r>
      </w:ins>
      <w:r w:rsidRPr="001E1C70">
        <w:t>bein</w:t>
      </w:r>
      <w:r w:rsidR="00C47CC2" w:rsidRPr="001E1C70">
        <w:t>g leached and missed</w:t>
      </w:r>
      <w:r w:rsidR="008E045B" w:rsidRPr="001E1C70">
        <w:t xml:space="preserve"> </w:t>
      </w:r>
      <w:r w:rsidR="008E045B" w:rsidRPr="005D0291">
        <w:rPr>
          <w:highlight w:val="yellow"/>
          <w:rPrChange w:id="41" w:author="Kubota, Chieri" w:date="2019-11-25T09:15:00Z">
            <w:rPr/>
          </w:rPrChange>
        </w:rPr>
        <w:t>on a liter per day basis</w:t>
      </w:r>
      <w:r w:rsidR="00C47CC2" w:rsidRPr="001E1C70">
        <w:t xml:space="preserve">. </w:t>
      </w:r>
    </w:p>
    <w:p w14:paraId="101FA68E" w14:textId="0F7CF728" w:rsidR="003D6272" w:rsidRPr="003D6272" w:rsidRDefault="00C47CC2" w:rsidP="00DC180A">
      <w:pPr>
        <w:pStyle w:val="ListParagraph"/>
        <w:numPr>
          <w:ilvl w:val="0"/>
          <w:numId w:val="1"/>
        </w:numPr>
        <w:rPr>
          <w:ins w:id="42" w:author="Kubota, Chieri" w:date="2019-11-24T15:21:00Z"/>
          <w:rFonts w:eastAsiaTheme="minorEastAsia"/>
          <w:rPrChange w:id="43" w:author="Kubota, Chieri" w:date="2019-11-24T15:21:00Z">
            <w:rPr>
              <w:ins w:id="44" w:author="Kubota, Chieri" w:date="2019-11-24T15:21:00Z"/>
            </w:rPr>
          </w:rPrChange>
        </w:rPr>
      </w:pPr>
      <w:r w:rsidRPr="001E1C70">
        <w:t>To obtain the</w:t>
      </w:r>
      <w:r w:rsidR="003E7DF1">
        <w:t>se</w:t>
      </w:r>
      <w:r w:rsidR="00D30CB7" w:rsidRPr="001E1C70">
        <w:t xml:space="preserve"> value</w:t>
      </w:r>
      <w:r w:rsidRPr="001E1C70">
        <w:t>s</w:t>
      </w:r>
      <w:ins w:id="45" w:author="Kubota, Chieri" w:date="2019-11-25T09:08:00Z">
        <w:r w:rsidR="00244A39">
          <w:t xml:space="preserve">, </w:t>
        </w:r>
        <w:proofErr w:type="spellStart"/>
        <w:r w:rsidR="00244A39">
          <w:t>Audiru</w:t>
        </w:r>
        <w:proofErr w:type="spellEnd"/>
        <w:r w:rsidR="00244A39">
          <w:t xml:space="preserve"> et al. (2015) evaluated the watering p</w:t>
        </w:r>
      </w:ins>
      <w:ins w:id="46" w:author="Kubota, Chieri" w:date="2019-11-25T09:09:00Z">
        <w:r w:rsidR="00244A39">
          <w:t>ractice</w:t>
        </w:r>
      </w:ins>
      <w:del w:id="47" w:author="Kubota, Chieri" w:date="2019-11-25T09:08:00Z">
        <w:r w:rsidR="00D30CB7" w:rsidRPr="001E1C70" w:rsidDel="00244A39">
          <w:delText xml:space="preserve"> </w:delText>
        </w:r>
      </w:del>
      <w:ins w:id="48" w:author="Kubota, Chieri" w:date="2019-11-25T09:09:00Z">
        <w:r w:rsidR="00244A39">
          <w:t xml:space="preserve">(noted as </w:t>
        </w:r>
      </w:ins>
      <w:r w:rsidR="00D30CB7" w:rsidRPr="001E1C70">
        <w:t>WSF</w:t>
      </w:r>
      <w:ins w:id="49" w:author="Kubota, Chieri" w:date="2019-11-25T09:09:00Z">
        <w:r w:rsidR="00244A39">
          <w:t>)</w:t>
        </w:r>
      </w:ins>
      <w:r w:rsidR="00D30CB7" w:rsidRPr="001E1C70">
        <w:t xml:space="preserve"> </w:t>
      </w:r>
      <w:del w:id="50" w:author="Kubota, Chieri" w:date="2019-11-25T09:09:00Z">
        <w:r w:rsidR="00D30CB7" w:rsidRPr="001E1C70" w:rsidDel="00244A39">
          <w:delText xml:space="preserve">was </w:delText>
        </w:r>
      </w:del>
      <w:ins w:id="51" w:author="Kubota, Chieri" w:date="2019-11-25T09:09:00Z">
        <w:r w:rsidR="00244A39">
          <w:t xml:space="preserve">by </w:t>
        </w:r>
      </w:ins>
      <w:r w:rsidR="00D30CB7" w:rsidRPr="001E1C70">
        <w:t>measur</w:t>
      </w:r>
      <w:ins w:id="52" w:author="Kubota, Chieri" w:date="2019-11-25T09:09:00Z">
        <w:r w:rsidR="00244A39">
          <w:t>ing</w:t>
        </w:r>
      </w:ins>
      <w:del w:id="53" w:author="Kubota, Chieri" w:date="2019-11-25T09:09:00Z">
        <w:r w:rsidR="00D30CB7" w:rsidRPr="001E1C70" w:rsidDel="00244A39">
          <w:delText>ed</w:delText>
        </w:r>
      </w:del>
      <w:r w:rsidR="00D30CB7" w:rsidRPr="001E1C70">
        <w:t xml:space="preserve"> </w:t>
      </w:r>
      <w:del w:id="54" w:author="Kubota, Chieri" w:date="2019-11-25T09:10:00Z">
        <w:r w:rsidRPr="001E1C70" w:rsidDel="00244A39">
          <w:delText xml:space="preserve">during each given treatment on </w:delText>
        </w:r>
      </w:del>
      <w:commentRangeStart w:id="55"/>
      <w:r w:rsidRPr="001E1C70">
        <w:t xml:space="preserve">three separate </w:t>
      </w:r>
      <w:del w:id="56" w:author="Kubota, Chieri" w:date="2019-11-25T09:07:00Z">
        <w:r w:rsidRPr="001E1C70" w:rsidDel="00244A39">
          <w:delText>occasions</w:delText>
        </w:r>
        <w:commentRangeEnd w:id="55"/>
        <w:r w:rsidR="003D6272" w:rsidDel="00244A39">
          <w:rPr>
            <w:rStyle w:val="CommentReference"/>
          </w:rPr>
          <w:commentReference w:id="55"/>
        </w:r>
      </w:del>
      <w:ins w:id="57" w:author="Kubota, Chieri" w:date="2019-11-25T09:07:00Z">
        <w:r w:rsidR="00244A39">
          <w:t>sampling times</w:t>
        </w:r>
      </w:ins>
      <w:ins w:id="58" w:author="Kubota, Chieri" w:date="2019-11-25T09:10:00Z">
        <w:r w:rsidR="00244A39">
          <w:t>. We took the average of these three reported</w:t>
        </w:r>
      </w:ins>
      <w:del w:id="59" w:author="Kubota, Chieri" w:date="2019-11-25T09:11:00Z">
        <w:r w:rsidR="00E47B21" w:rsidDel="00244A39">
          <w:delText>, then added together to give a total, and divided by three for an average</w:delText>
        </w:r>
      </w:del>
      <w:ins w:id="60" w:author="Kubota, Chieri" w:date="2019-11-25T09:11:00Z">
        <w:r w:rsidR="00244A39">
          <w:t xml:space="preserve"> as the volume to discharge </w:t>
        </w:r>
      </w:ins>
      <w:ins w:id="61" w:author="Kubota, Chieri" w:date="2019-11-25T09:12:00Z">
        <w:r w:rsidR="005D0291">
          <w:t>solution per day</w:t>
        </w:r>
      </w:ins>
      <w:r w:rsidR="00E47B21">
        <w:t>.</w:t>
      </w:r>
      <w:r w:rsidR="008E045B" w:rsidRPr="001E1C70">
        <w:t xml:space="preserve"> </w:t>
      </w:r>
      <w:r w:rsidR="008356AD" w:rsidRPr="001E1C70">
        <w:t>The box used for</w:t>
      </w:r>
      <w:ins w:id="62" w:author="Kubota, Chieri" w:date="2019-11-25T09:15:00Z">
        <w:r w:rsidR="005D0291">
          <w:t xml:space="preserve"> discharge</w:t>
        </w:r>
      </w:ins>
      <w:r w:rsidR="008356AD" w:rsidRPr="001E1C70">
        <w:t xml:space="preserve"> collection </w:t>
      </w:r>
      <w:del w:id="63" w:author="Kubota, Chieri" w:date="2019-11-25T09:15:00Z">
        <w:r w:rsidR="008356AD" w:rsidRPr="001E1C70" w:rsidDel="005D0291">
          <w:delText xml:space="preserve">consists </w:delText>
        </w:r>
      </w:del>
      <w:ins w:id="64" w:author="Kubota, Chieri" w:date="2019-11-25T09:15:00Z">
        <w:r w:rsidR="005D0291" w:rsidRPr="001E1C70">
          <w:t>consist</w:t>
        </w:r>
        <w:r w:rsidR="005D0291">
          <w:t>ed</w:t>
        </w:r>
        <w:r w:rsidR="005D0291" w:rsidRPr="001E1C70">
          <w:t xml:space="preserve"> </w:t>
        </w:r>
      </w:ins>
      <w:r w:rsidR="008356AD" w:rsidRPr="001E1C70">
        <w:t xml:space="preserve">of </w:t>
      </w:r>
      <w:ins w:id="65" w:author="Kubota, Chieri" w:date="2019-11-25T09:16:00Z">
        <w:r w:rsidR="005D0291">
          <w:t>a pan covering</w:t>
        </w:r>
      </w:ins>
      <w:del w:id="66" w:author="Kubota, Chieri" w:date="2019-11-25T09:16:00Z">
        <w:r w:rsidR="008356AD" w:rsidRPr="001E1C70" w:rsidDel="005D0291">
          <w:delText>the dimensions</w:delText>
        </w:r>
      </w:del>
      <w:r w:rsidR="008356AD" w:rsidRPr="001E1C70">
        <w:t xml:space="preserve"> </w:t>
      </w:r>
      <w:r w:rsidR="00803D76" w:rsidRPr="001E1C70">
        <w:t>2.9ft by 1.4ft</w:t>
      </w:r>
      <w:r w:rsidR="00CB3759" w:rsidRPr="001E1C70">
        <w:t xml:space="preserve"> </w:t>
      </w:r>
      <w:del w:id="67" w:author="Kubota, Chieri" w:date="2019-11-25T09:16:00Z">
        <w:r w:rsidR="00CB3759" w:rsidRPr="001E1C70" w:rsidDel="005D0291">
          <w:delText>giving</w:delText>
        </w:r>
        <w:r w:rsidR="00E47B21" w:rsidDel="005D0291">
          <w:delText xml:space="preserve"> an</w:delText>
        </w:r>
        <w:r w:rsidR="00CB3759" w:rsidRPr="001E1C70" w:rsidDel="005D0291">
          <w:delText xml:space="preserve"> </w:delText>
        </w:r>
      </w:del>
      <w:r w:rsidR="00CB3759" w:rsidRPr="001E1C70">
        <w:t>area</w:t>
      </w:r>
      <w:ins w:id="68" w:author="Kubota, Chieri" w:date="2019-11-25T09:20:00Z">
        <w:r w:rsidR="005D0291">
          <w:t xml:space="preserve"> (4.06 ft</w:t>
        </w:r>
        <w:r w:rsidR="005D0291" w:rsidRPr="005D0291">
          <w:rPr>
            <w:vertAlign w:val="superscript"/>
            <w:rPrChange w:id="69" w:author="Kubota, Chieri" w:date="2019-11-25T09:20:00Z">
              <w:rPr/>
            </w:rPrChange>
          </w:rPr>
          <w:t>2</w:t>
        </w:r>
        <w:r w:rsidR="005D0291">
          <w:t>)</w:t>
        </w:r>
      </w:ins>
      <w:r w:rsidR="00CB3759" w:rsidRPr="001E1C70">
        <w:t xml:space="preserve">. </w:t>
      </w:r>
    </w:p>
    <w:p w14:paraId="37D3C06A" w14:textId="27A47E4E" w:rsidR="003D6272" w:rsidRPr="003D6272" w:rsidRDefault="008E045B" w:rsidP="00DC180A">
      <w:pPr>
        <w:pStyle w:val="ListParagraph"/>
        <w:numPr>
          <w:ilvl w:val="0"/>
          <w:numId w:val="1"/>
        </w:numPr>
        <w:rPr>
          <w:ins w:id="70" w:author="Kubota, Chieri" w:date="2019-11-24T15:21:00Z"/>
          <w:rFonts w:eastAsiaTheme="minorEastAsia"/>
          <w:rPrChange w:id="71" w:author="Kubota, Chieri" w:date="2019-11-24T15:21:00Z">
            <w:rPr>
              <w:ins w:id="72" w:author="Kubota, Chieri" w:date="2019-11-24T15:21:00Z"/>
            </w:rPr>
          </w:rPrChange>
        </w:rPr>
      </w:pPr>
      <w:del w:id="73" w:author="Kubota, Chieri" w:date="2019-11-25T09:18:00Z">
        <w:r w:rsidRPr="001E1C70" w:rsidDel="005D0291">
          <w:delText>Respectively, WSF</w:delText>
        </w:r>
        <w:r w:rsidR="00E47B21" w:rsidDel="005D0291">
          <w:delText xml:space="preserve"> total of water</w:delText>
        </w:r>
        <w:r w:rsidRPr="001E1C70" w:rsidDel="005D0291">
          <w:delText xml:space="preserve"> leached 14.4 L/d, and WSF missed 23.1 L/d were </w:delText>
        </w:r>
        <w:r w:rsidR="00492295" w:rsidRPr="001E1C70" w:rsidDel="005D0291">
          <w:delText xml:space="preserve">then </w:delText>
        </w:r>
        <w:r w:rsidRPr="001E1C70" w:rsidDel="005D0291">
          <w:delText xml:space="preserve">both divided by three to provide an average of each of the treatments. </w:delText>
        </w:r>
      </w:del>
      <w:r w:rsidR="00492295" w:rsidRPr="001E1C70">
        <w:t xml:space="preserve">Now, </w:t>
      </w:r>
      <w:r w:rsidRPr="001E1C70">
        <w:t>WSF</w:t>
      </w:r>
      <w:r w:rsidR="00E47B21">
        <w:t xml:space="preserve"> water</w:t>
      </w:r>
      <w:r w:rsidRPr="001E1C70">
        <w:t xml:space="preserve"> </w:t>
      </w:r>
      <w:r w:rsidR="00492295" w:rsidRPr="001E1C70">
        <w:t>leached equals</w:t>
      </w:r>
      <w:r w:rsidRPr="001E1C70">
        <w:t xml:space="preserve"> 4.8 L/d, and WSF missed equals 7.7 L/d.</w:t>
      </w:r>
      <w:r w:rsidR="007E0A42" w:rsidRPr="001E1C70">
        <w:t xml:space="preserve"> </w:t>
      </w:r>
      <w:del w:id="74" w:author="Kubota, Chieri" w:date="2019-11-24T15:24:00Z">
        <w:r w:rsidR="007E0A42" w:rsidRPr="001E1C70" w:rsidDel="00CB42E6">
          <w:delText xml:space="preserve">The box used for collection consists of the dimensions 2.9ft by 1.4ft giving area. </w:delText>
        </w:r>
      </w:del>
    </w:p>
    <w:p w14:paraId="23D0045C" w14:textId="2440DB86" w:rsidR="003D6272" w:rsidRPr="003D6272" w:rsidRDefault="00E47B21" w:rsidP="00DC180A">
      <w:pPr>
        <w:pStyle w:val="ListParagraph"/>
        <w:numPr>
          <w:ilvl w:val="0"/>
          <w:numId w:val="1"/>
        </w:numPr>
        <w:rPr>
          <w:ins w:id="75" w:author="Kubota, Chieri" w:date="2019-11-24T15:21:00Z"/>
          <w:rFonts w:eastAsiaTheme="minorEastAsia"/>
          <w:rPrChange w:id="76" w:author="Kubota, Chieri" w:date="2019-11-24T15:21:00Z">
            <w:rPr>
              <w:ins w:id="77" w:author="Kubota, Chieri" w:date="2019-11-24T15:21:00Z"/>
            </w:rPr>
          </w:rPrChange>
        </w:rPr>
      </w:pPr>
      <w:proofErr w:type="gramStart"/>
      <w:r>
        <w:t>Assuming that</w:t>
      </w:r>
      <w:proofErr w:type="gramEnd"/>
      <w:r>
        <w:t xml:space="preserve"> </w:t>
      </w:r>
      <w:del w:id="78" w:author="Kubota, Chieri" w:date="2019-11-24T15:24:00Z">
        <w:r w:rsidDel="00CB42E6">
          <w:delText xml:space="preserve">applicators </w:delText>
        </w:r>
      </w:del>
      <w:ins w:id="79" w:author="Kubota, Chieri" w:date="2019-11-24T15:24:00Z">
        <w:r w:rsidR="00CB42E6">
          <w:t xml:space="preserve">greenhouses would </w:t>
        </w:r>
      </w:ins>
      <w:r>
        <w:t xml:space="preserve">apply fertilizer three times a week </w:t>
      </w:r>
      <w:r w:rsidR="00EA383E">
        <w:t xml:space="preserve">and multiplying this by the area gives a total area for </w:t>
      </w:r>
      <w:del w:id="80" w:author="Kubota, Chieri" w:date="2019-11-24T15:24:00Z">
        <w:r w:rsidR="00EA383E" w:rsidDel="00CB42E6">
          <w:delText>application</w:delText>
        </w:r>
      </w:del>
      <w:ins w:id="81" w:author="Kubota, Chieri" w:date="2019-11-24T15:24:00Z">
        <w:r w:rsidR="00CB42E6">
          <w:t>greenhouse estimated earlier</w:t>
        </w:r>
      </w:ins>
      <w:r w:rsidR="00EA383E">
        <w:t>.</w:t>
      </w:r>
      <w:r w:rsidR="007E0A42" w:rsidRPr="001E1C70">
        <w:t xml:space="preserve"> </w:t>
      </w:r>
    </w:p>
    <w:p w14:paraId="0F6F19E0" w14:textId="77777777" w:rsidR="003D6272" w:rsidRPr="00963EDC" w:rsidRDefault="007E0A42" w:rsidP="00DC180A">
      <w:pPr>
        <w:pStyle w:val="ListParagraph"/>
        <w:numPr>
          <w:ilvl w:val="0"/>
          <w:numId w:val="1"/>
        </w:numPr>
        <w:rPr>
          <w:ins w:id="82" w:author="Kubota, Chieri" w:date="2019-11-24T15:22:00Z"/>
          <w:rFonts w:eastAsiaTheme="minorEastAsia"/>
          <w:highlight w:val="yellow"/>
          <w:rPrChange w:id="83" w:author="Kubota, Chieri" w:date="2019-11-25T09:23:00Z">
            <w:rPr>
              <w:ins w:id="84" w:author="Kubota, Chieri" w:date="2019-11-24T15:22:00Z"/>
              <w:rFonts w:eastAsiaTheme="minorEastAsia"/>
            </w:rPr>
          </w:rPrChange>
        </w:rPr>
      </w:pPr>
      <w:r w:rsidRPr="00963EDC">
        <w:rPr>
          <w:highlight w:val="yellow"/>
          <w:rPrChange w:id="85" w:author="Kubota, Chieri" w:date="2019-11-25T09:23:00Z">
            <w:rPr/>
          </w:rPrChange>
        </w:rPr>
        <w:t xml:space="preserve">Therefore, taking the area of the box (2.9ft by 1.4ft) and multiplying by the number of weekly application (3), </w:t>
      </w:r>
      <w:commentRangeStart w:id="86"/>
      <w:r w:rsidRPr="00963EDC">
        <w:rPr>
          <w:highlight w:val="yellow"/>
          <w:rPrChange w:id="87" w:author="Kubota, Chieri" w:date="2019-11-25T09:23:00Z">
            <w:rPr/>
          </w:rPrChange>
        </w:rPr>
        <w:t xml:space="preserve">this gives </w:t>
      </w:r>
      <w:r w:rsidR="00881C70" w:rsidRPr="00963EDC">
        <w:rPr>
          <w:highlight w:val="yellow"/>
          <w:rPrChange w:id="88" w:author="Kubota, Chieri" w:date="2019-11-25T09:23:00Z">
            <w:rPr/>
          </w:rPrChange>
        </w:rPr>
        <w:t xml:space="preserve">the </w:t>
      </w:r>
      <w:r w:rsidRPr="00963EDC">
        <w:rPr>
          <w:rFonts w:asciiTheme="minorHAnsi" w:hAnsiTheme="minorHAnsi"/>
          <w:highlight w:val="yellow"/>
          <w:rPrChange w:id="89" w:author="Kubota, Chieri" w:date="2019-11-25T09:23:00Z">
            <w:rPr>
              <w:rFonts w:asciiTheme="minorHAnsi" w:hAnsiTheme="minorHAnsi"/>
            </w:rPr>
          </w:rPrChange>
        </w:rPr>
        <w:t xml:space="preserve">value </w:t>
      </w:r>
      <m:oMath>
        <m:sSup>
          <m:sSupPr>
            <m:ctrlPr>
              <w:rPr>
                <w:rFonts w:ascii="Cambria Math" w:hAnsi="Cambria Math" w:cstheme="minorBidi"/>
                <w:i/>
                <w:highlight w:val="yellow"/>
                <w:rPrChange w:id="90" w:author="Kubota, Chieri" w:date="2019-11-25T09:23:00Z">
                  <w:rPr>
                    <w:rFonts w:ascii="Cambria Math" w:hAnsi="Cambria Math" w:cstheme="minorBidi"/>
                    <w:i/>
                  </w:rPr>
                </w:rPrChange>
              </w:rPr>
            </m:ctrlPr>
          </m:sSupPr>
          <m:e>
            <m:r>
              <w:rPr>
                <w:rFonts w:ascii="Cambria Math" w:hAnsi="Cambria Math"/>
                <w:highlight w:val="yellow"/>
                <w:rPrChange w:id="91" w:author="Kubota, Chieri" w:date="2019-11-25T09:23:00Z">
                  <w:rPr>
                    <w:rFonts w:ascii="Cambria Math" w:hAnsi="Cambria Math"/>
                  </w:rPr>
                </w:rPrChange>
              </w:rPr>
              <m:t>12.18ft</m:t>
            </m:r>
          </m:e>
          <m:sup>
            <m:r>
              <w:rPr>
                <w:rFonts w:ascii="Cambria Math" w:hAnsi="Cambria Math"/>
                <w:highlight w:val="yellow"/>
                <w:rPrChange w:id="92" w:author="Kubota, Chieri" w:date="2019-11-25T09:23:00Z">
                  <w:rPr>
                    <w:rFonts w:ascii="Cambria Math" w:hAnsi="Cambria Math"/>
                  </w:rPr>
                </w:rPrChange>
              </w:rPr>
              <m:t>2</m:t>
            </m:r>
          </m:sup>
        </m:sSup>
      </m:oMath>
      <w:r w:rsidR="00CC1692" w:rsidRPr="00963EDC">
        <w:rPr>
          <w:rFonts w:eastAsiaTheme="minorEastAsia"/>
          <w:highlight w:val="yellow"/>
          <w:rPrChange w:id="93" w:author="Kubota, Chieri" w:date="2019-11-25T09:23:00Z">
            <w:rPr>
              <w:rFonts w:eastAsiaTheme="minorEastAsia"/>
            </w:rPr>
          </w:rPrChange>
        </w:rPr>
        <w:t xml:space="preserve">. </w:t>
      </w:r>
      <w:commentRangeEnd w:id="86"/>
      <w:r w:rsidR="00CB42E6" w:rsidRPr="00963EDC">
        <w:rPr>
          <w:rStyle w:val="CommentReference"/>
          <w:highlight w:val="yellow"/>
          <w:rPrChange w:id="94" w:author="Kubota, Chieri" w:date="2019-11-25T09:23:00Z">
            <w:rPr>
              <w:rStyle w:val="CommentReference"/>
            </w:rPr>
          </w:rPrChange>
        </w:rPr>
        <w:commentReference w:id="86"/>
      </w:r>
    </w:p>
    <w:p w14:paraId="5086F658" w14:textId="210A6D7B" w:rsidR="009E0968" w:rsidRPr="003D6272" w:rsidRDefault="00EA383E" w:rsidP="00DC18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Next using the water usage of </w:t>
      </w:r>
      <w:r w:rsidR="00CC1692" w:rsidRPr="003D6272">
        <w:rPr>
          <w:rFonts w:eastAsiaTheme="minorEastAsia"/>
        </w:rPr>
        <w:t xml:space="preserve">4.8L/d and 7.7L/d then dividing by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12.18ft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1692" w:rsidRPr="003D6272">
        <w:rPr>
          <w:rFonts w:eastAsiaTheme="minorEastAsia"/>
        </w:rPr>
        <w:t xml:space="preserve">, this gives the values of </w:t>
      </w:r>
      <w:commentRangeStart w:id="95"/>
      <w:r w:rsidR="00CC1692" w:rsidRPr="003D6272">
        <w:rPr>
          <w:rFonts w:eastAsiaTheme="minorEastAsia"/>
        </w:rPr>
        <w:t>.</w:t>
      </w:r>
      <w:commentRangeEnd w:id="95"/>
      <w:r w:rsidR="00CB42E6">
        <w:rPr>
          <w:rStyle w:val="CommentReference"/>
        </w:rPr>
        <w:commentReference w:id="95"/>
      </w:r>
      <w:r w:rsidR="00CC1692" w:rsidRPr="003D6272">
        <w:rPr>
          <w:rFonts w:eastAsiaTheme="minorEastAsia"/>
        </w:rPr>
        <w:t>394L/d/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1692" w:rsidRPr="003D6272">
        <w:rPr>
          <w:rFonts w:eastAsiaTheme="minorEastAsia"/>
        </w:rPr>
        <w:t xml:space="preserve"> being leached and .632</w:t>
      </w:r>
      <w:ins w:id="96" w:author="Kubota, Chieri" w:date="2019-11-25T09:24:00Z">
        <w:r w:rsidR="00963EDC" w:rsidRPr="003D6272">
          <w:rPr>
            <w:rFonts w:eastAsiaTheme="minorEastAsia"/>
          </w:rPr>
          <w:t>L/d/</w:t>
        </w:r>
      </w:ins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1692" w:rsidRPr="003D6272">
        <w:rPr>
          <w:rFonts w:eastAsiaTheme="minorEastAsia"/>
        </w:rPr>
        <w:t xml:space="preserve"> missed</w:t>
      </w:r>
      <w:r w:rsidR="005D018E" w:rsidRPr="003D6272">
        <w:rPr>
          <w:rFonts w:eastAsiaTheme="minorEastAsia"/>
        </w:rPr>
        <w:t xml:space="preserve"> of water</w:t>
      </w:r>
      <w:r w:rsidR="00CC1692" w:rsidRPr="003D6272">
        <w:rPr>
          <w:rFonts w:eastAsiaTheme="minorEastAsia"/>
        </w:rPr>
        <w:t xml:space="preserve">. </w:t>
      </w:r>
      <w:r w:rsidR="00881C70" w:rsidRPr="003D6272">
        <w:rPr>
          <w:rFonts w:eastAsiaTheme="minorEastAsia"/>
        </w:rPr>
        <w:t>By dividing volume by area thus giving a volume by area</w:t>
      </w:r>
      <w:r w:rsidR="00DC09EB" w:rsidRPr="003D6272">
        <w:rPr>
          <w:rFonts w:eastAsiaTheme="minorEastAsia"/>
        </w:rPr>
        <w:t xml:space="preserve"> of water</w:t>
      </w:r>
      <w:r w:rsidR="00881C70" w:rsidRPr="003D6272">
        <w:rPr>
          <w:rFonts w:eastAsiaTheme="minorEastAsia"/>
        </w:rPr>
        <w:t>.</w:t>
      </w:r>
    </w:p>
    <w:p w14:paraId="0B3F9285" w14:textId="77777777" w:rsidR="00EF2758" w:rsidRPr="00EA383E" w:rsidRDefault="00EF2758" w:rsidP="001E1C70"/>
    <w:p w14:paraId="0397A2DF" w14:textId="7C4E1022" w:rsidR="00D30CB7" w:rsidRDefault="00D30CB7" w:rsidP="00D30CB7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71879D81" wp14:editId="0A2E9DAF">
            <wp:extent cx="3023235" cy="3146370"/>
            <wp:effectExtent l="0" t="0" r="0" b="3810"/>
            <wp:docPr id="1" name="Picture 1" descr="../Desktop/Screen%20Shot%202019-11-03%20at%209.46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9-11-03%20at%209.46.3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1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D1A1" w14:textId="01A361F5" w:rsidR="009E0968" w:rsidRDefault="001E1C70">
      <w:r>
        <w:tab/>
      </w:r>
      <w:r>
        <w:tab/>
      </w:r>
      <w:r>
        <w:tab/>
        <w:t xml:space="preserve">(Dr. Pasian) </w:t>
      </w:r>
    </w:p>
    <w:p w14:paraId="57C4E7FB" w14:textId="77777777" w:rsidR="00CB42E6" w:rsidRDefault="00CB42E6" w:rsidP="00827185">
      <w:pPr>
        <w:spacing w:line="276" w:lineRule="auto"/>
        <w:rPr>
          <w:ins w:id="97" w:author="Kubota, Chieri" w:date="2019-11-24T15:27:00Z"/>
        </w:rPr>
      </w:pPr>
    </w:p>
    <w:p w14:paraId="1FA0BEC5" w14:textId="29DF35A1" w:rsidR="00CB42E6" w:rsidRDefault="0063760A">
      <w:pPr>
        <w:pStyle w:val="ListParagraph"/>
        <w:numPr>
          <w:ilvl w:val="0"/>
          <w:numId w:val="2"/>
        </w:numPr>
        <w:spacing w:line="276" w:lineRule="auto"/>
        <w:rPr>
          <w:ins w:id="98" w:author="Kubota, Chieri" w:date="2019-11-24T15:29:00Z"/>
        </w:rPr>
        <w:pPrChange w:id="99" w:author="Kubota, Chieri" w:date="2019-11-24T15:29:00Z">
          <w:pPr>
            <w:spacing w:line="276" w:lineRule="auto"/>
          </w:pPr>
        </w:pPrChange>
      </w:pPr>
      <w:del w:id="100" w:author="Kubota, Chieri" w:date="2019-11-24T15:30:00Z">
        <w:r w:rsidDel="00CB42E6">
          <w:delText xml:space="preserve">Concentration of phosphorus was </w:delText>
        </w:r>
        <w:r w:rsidR="00DC09EB" w:rsidDel="00CB42E6">
          <w:delText>conducted through the same process as the water collection mentioned above</w:delText>
        </w:r>
        <w:r w:rsidDel="00CB42E6">
          <w:delText xml:space="preserve">. </w:delText>
        </w:r>
        <w:r w:rsidR="009E0968" w:rsidDel="00CB42E6">
          <w:delText xml:space="preserve"> </w:delText>
        </w:r>
      </w:del>
      <w:r w:rsidR="00DC09EB">
        <w:t xml:space="preserve">The </w:t>
      </w:r>
      <w:del w:id="101" w:author="Kubota, Chieri" w:date="2019-11-24T15:30:00Z">
        <w:r w:rsidDel="00CB42E6">
          <w:delText>WSF</w:delText>
        </w:r>
        <w:r w:rsidR="00DC09EB" w:rsidDel="00CB42E6">
          <w:delText xml:space="preserve"> </w:delText>
        </w:r>
      </w:del>
      <w:ins w:id="102" w:author="Kubota, Chieri" w:date="2019-11-24T15:30:00Z">
        <w:r w:rsidR="00CB42E6">
          <w:t xml:space="preserve">phosphorus </w:t>
        </w:r>
      </w:ins>
      <w:r w:rsidR="00DC09EB">
        <w:t>concentration</w:t>
      </w:r>
      <w:r>
        <w:t xml:space="preserve"> of </w:t>
      </w:r>
      <w:del w:id="103" w:author="Kubota, Chieri" w:date="2019-11-24T15:30:00Z">
        <w:r w:rsidDel="00CB42E6">
          <w:delText xml:space="preserve">P </w:delText>
        </w:r>
      </w:del>
      <w:ins w:id="104" w:author="Kubota, Chieri" w:date="2019-11-24T15:30:00Z">
        <w:r w:rsidR="00CB42E6">
          <w:t xml:space="preserve">nutrient solutions </w:t>
        </w:r>
      </w:ins>
      <w:r>
        <w:t>leachates and</w:t>
      </w:r>
      <w:ins w:id="105" w:author="Kubota, Chieri" w:date="2019-11-24T15:31:00Z">
        <w:r w:rsidR="00CB42E6">
          <w:t>/or</w:t>
        </w:r>
      </w:ins>
      <w:r w:rsidR="00705DA2">
        <w:t xml:space="preserve"> </w:t>
      </w:r>
      <w:del w:id="106" w:author="Kubota, Chieri" w:date="2019-11-24T15:31:00Z">
        <w:r w:rsidR="00705DA2" w:rsidDel="00CB42E6">
          <w:delText>P</w:delText>
        </w:r>
        <w:r w:rsidDel="00CB42E6">
          <w:delText xml:space="preserve"> </w:delText>
        </w:r>
      </w:del>
      <w:r>
        <w:t xml:space="preserve">missed between pots </w:t>
      </w:r>
      <w:ins w:id="107" w:author="Kubota, Chieri" w:date="2019-11-24T15:31:00Z">
        <w:r w:rsidR="00CB42E6">
          <w:t xml:space="preserve">were reported </w:t>
        </w:r>
      </w:ins>
      <w:r w:rsidR="00DC09EB">
        <w:t xml:space="preserve">through three </w:t>
      </w:r>
      <w:ins w:id="108" w:author="Kubota, Chieri" w:date="2019-11-24T15:32:00Z">
        <w:r w:rsidR="00CB42E6">
          <w:t xml:space="preserve">sampling </w:t>
        </w:r>
      </w:ins>
      <w:r w:rsidR="00DC09EB">
        <w:t>weeks</w:t>
      </w:r>
      <w:ins w:id="109" w:author="Kubota, Chieri" w:date="2019-11-24T15:31:00Z">
        <w:r w:rsidR="00CB42E6">
          <w:t xml:space="preserve"> of analysis. We use</w:t>
        </w:r>
      </w:ins>
      <w:ins w:id="110" w:author="Kubota, Chieri" w:date="2019-11-24T15:32:00Z">
        <w:r w:rsidR="00CB42E6">
          <w:t>d</w:t>
        </w:r>
      </w:ins>
      <w:ins w:id="111" w:author="Kubota, Chieri" w:date="2019-11-24T15:31:00Z">
        <w:r w:rsidR="00CB42E6">
          <w:t xml:space="preserve"> the average concentrations </w:t>
        </w:r>
      </w:ins>
      <w:ins w:id="112" w:author="Kubota, Chieri" w:date="2019-11-24T15:32:00Z">
        <w:r w:rsidR="00CB42E6">
          <w:t>reported for these three weeks for our analyses</w:t>
        </w:r>
      </w:ins>
      <w:del w:id="113" w:author="Kubota, Chieri" w:date="2019-11-24T15:32:00Z">
        <w:r w:rsidR="00DC09EB" w:rsidDel="00CB42E6">
          <w:delText xml:space="preserve"> were added, totaled, then divided by three to give an average for the concentration of phosphorus</w:delText>
        </w:r>
      </w:del>
      <w:r w:rsidR="00DC09EB">
        <w:t xml:space="preserve">. </w:t>
      </w:r>
    </w:p>
    <w:p w14:paraId="158285E8" w14:textId="2AA862BA" w:rsidR="00455E81" w:rsidRDefault="00DC09EB" w:rsidP="00CB42E6">
      <w:pPr>
        <w:pStyle w:val="ListParagraph"/>
        <w:numPr>
          <w:ilvl w:val="0"/>
          <w:numId w:val="2"/>
        </w:numPr>
        <w:spacing w:line="276" w:lineRule="auto"/>
        <w:rPr>
          <w:ins w:id="114" w:author="Kubota, Chieri" w:date="2019-11-24T15:33:00Z"/>
        </w:rPr>
      </w:pPr>
      <w:r>
        <w:t>WSF</w:t>
      </w:r>
      <w:r w:rsidR="00D96B93">
        <w:t xml:space="preserve"> concentration of P</w:t>
      </w:r>
      <w:r>
        <w:t xml:space="preserve"> in leachates equals 21.3mg/L and WSF missed equals 32.57mg/L</w:t>
      </w:r>
      <w:r w:rsidR="001E1C70">
        <w:t xml:space="preserve"> per treatment</w:t>
      </w:r>
      <w:r>
        <w:t>.</w:t>
      </w:r>
      <w:r w:rsidR="006956A1">
        <w:t xml:space="preserve"> </w:t>
      </w:r>
      <w:r w:rsidR="005D018E">
        <w:t>Taking the leached</w:t>
      </w:r>
      <w:r w:rsidR="00F64406">
        <w:t xml:space="preserve"> (</w:t>
      </w:r>
      <w:r w:rsidR="006A4BBD">
        <w:t>.</w:t>
      </w:r>
      <w:r w:rsidR="00F64406" w:rsidRPr="00CB42E6">
        <w:rPr>
          <w:rFonts w:eastAsiaTheme="minorEastAsia"/>
        </w:rPr>
        <w:t>394L/d/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64406">
        <w:t>)</w:t>
      </w:r>
      <w:r w:rsidR="005D018E">
        <w:t xml:space="preserve"> and missed</w:t>
      </w:r>
      <w:r w:rsidR="00F64406">
        <w:t xml:space="preserve"> (</w:t>
      </w:r>
      <w:r w:rsidR="00F64406" w:rsidRPr="00CB42E6">
        <w:rPr>
          <w:rFonts w:eastAsiaTheme="minorEastAsia"/>
        </w:rPr>
        <w:t>.632</w:t>
      </w:r>
      <m:oMath>
        <m:r>
          <w:ins w:id="115" w:author="Kubota, Chieri" w:date="2019-11-25T09:26:00Z">
            <w:rPr>
              <w:rFonts w:ascii="Cambria Math" w:eastAsiaTheme="minorEastAsia" w:hAnsi="Cambria Math"/>
            </w:rPr>
            <m:t>L/d/</m:t>
          </w:ins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64406">
        <w:t>)</w:t>
      </w:r>
      <w:r w:rsidR="005D018E">
        <w:t xml:space="preserve"> values</w:t>
      </w:r>
      <w:r w:rsidR="00F64406">
        <w:t xml:space="preserve"> of water</w:t>
      </w:r>
      <w:r w:rsidR="005D018E">
        <w:t xml:space="preserve"> and multiplying by the </w:t>
      </w:r>
      <w:ins w:id="116" w:author="Kubota, Chieri" w:date="2019-11-24T15:34:00Z">
        <w:r w:rsidR="00455E81">
          <w:t xml:space="preserve">greenhouse </w:t>
        </w:r>
      </w:ins>
      <w:r w:rsidR="005D018E">
        <w:t>square footage 24,680,688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61BD">
        <w:t xml:space="preserve">. This gives the total leached and missed </w:t>
      </w:r>
      <w:r w:rsidR="00D96B93">
        <w:t xml:space="preserve">water </w:t>
      </w:r>
      <w:r w:rsidR="00816F1D">
        <w:t xml:space="preserve">over the total area. </w:t>
      </w:r>
    </w:p>
    <w:p w14:paraId="63CEA8E8" w14:textId="2D20F4E4" w:rsidR="00455E81" w:rsidRDefault="00816F1D" w:rsidP="00455E81">
      <w:pPr>
        <w:pStyle w:val="ListParagraph"/>
        <w:numPr>
          <w:ilvl w:val="0"/>
          <w:numId w:val="2"/>
        </w:numPr>
        <w:spacing w:line="276" w:lineRule="auto"/>
        <w:rPr>
          <w:ins w:id="117" w:author="Kubota, Chieri" w:date="2019-11-24T15:35:00Z"/>
        </w:rPr>
      </w:pPr>
      <w:r>
        <w:t>Next b</w:t>
      </w:r>
      <w:r w:rsidR="000A61BD">
        <w:t xml:space="preserve">y multiplying </w:t>
      </w:r>
      <w:r w:rsidR="00D96B93">
        <w:t xml:space="preserve">the new leached values of water </w:t>
      </w:r>
      <w:commentRangeStart w:id="118"/>
      <w:r w:rsidR="00D96B93">
        <w:t xml:space="preserve">9,726,379.51L/d </w:t>
      </w:r>
      <w:commentRangeEnd w:id="118"/>
      <w:r w:rsidR="00455E81">
        <w:rPr>
          <w:rStyle w:val="CommentReference"/>
        </w:rPr>
        <w:commentReference w:id="118"/>
      </w:r>
      <w:r w:rsidR="00D96B93">
        <w:t>and 15,602,733.79L/d by the concentration of 21.3mg/L leached and 32.57mg/L missed gives a total concentration of 207,171,833.8m</w:t>
      </w:r>
      <w:r w:rsidR="00E003C9">
        <w:t>g/d</w:t>
      </w:r>
      <w:r w:rsidR="00D96B93">
        <w:t xml:space="preserve"> leached and 508,129,030.53</w:t>
      </w:r>
      <w:r w:rsidR="00E003C9">
        <w:t>mg/d</w:t>
      </w:r>
      <w:r w:rsidR="00D96B93">
        <w:t xml:space="preserve"> missed</w:t>
      </w:r>
      <w:r w:rsidR="00E003C9">
        <w:t xml:space="preserve">. These values then need to be converted to kg/d, ultimately totaling </w:t>
      </w:r>
      <w:r w:rsidR="00EA383E">
        <w:t xml:space="preserve">to P </w:t>
      </w:r>
      <w:r w:rsidR="00E003C9">
        <w:t xml:space="preserve">207.17kg/d leached and 508.13kg/d missed. Next adding the two values gives a total of 715.30 kg/d. </w:t>
      </w:r>
    </w:p>
    <w:p w14:paraId="3E1CB206" w14:textId="77777777" w:rsidR="00455E81" w:rsidRDefault="00E003C9" w:rsidP="00CB42E6">
      <w:pPr>
        <w:pStyle w:val="ListParagraph"/>
        <w:numPr>
          <w:ilvl w:val="0"/>
          <w:numId w:val="2"/>
        </w:numPr>
        <w:spacing w:line="276" w:lineRule="auto"/>
        <w:rPr>
          <w:ins w:id="119" w:author="Kubota, Chieri" w:date="2019-11-24T15:36:00Z"/>
        </w:rPr>
      </w:pPr>
      <w:r>
        <w:t>According to the Nutrient Mass Balance Study (pg.11) based off the area</w:t>
      </w:r>
      <w:r w:rsidR="00EE5E34">
        <w:t xml:space="preserve"> with an assumed adsorption rate of 60% equals 429.18kg/d. </w:t>
      </w:r>
      <w:r w:rsidR="00224BDD">
        <w:t xml:space="preserve">Taking this final value </w:t>
      </w:r>
      <w:r w:rsidR="00972155">
        <w:t>and mul</w:t>
      </w:r>
      <w:r w:rsidR="00FC1EC0">
        <w:t>tiplying b</w:t>
      </w:r>
      <w:r w:rsidR="00E47B21">
        <w:t xml:space="preserve">y </w:t>
      </w:r>
      <w:commentRangeStart w:id="120"/>
      <w:r w:rsidR="00E47B21">
        <w:t>300</w:t>
      </w:r>
      <w:commentRangeEnd w:id="120"/>
      <w:r w:rsidR="00455E81">
        <w:rPr>
          <w:rStyle w:val="CommentReference"/>
        </w:rPr>
        <w:commentReference w:id="120"/>
      </w:r>
      <w:r w:rsidR="00E47B21">
        <w:t xml:space="preserve"> for the assumed days of irrigation within a year equals 128,754.16kg/yr. </w:t>
      </w:r>
    </w:p>
    <w:p w14:paraId="6B500573" w14:textId="43696A38" w:rsidR="00D30CB7" w:rsidRDefault="00E47B21">
      <w:pPr>
        <w:pStyle w:val="ListParagraph"/>
        <w:numPr>
          <w:ilvl w:val="0"/>
          <w:numId w:val="2"/>
        </w:numPr>
        <w:spacing w:line="276" w:lineRule="auto"/>
        <w:pPrChange w:id="121" w:author="Kubota, Chieri" w:date="2019-11-24T15:29:00Z">
          <w:pPr>
            <w:spacing w:line="276" w:lineRule="auto"/>
          </w:pPr>
        </w:pPrChange>
      </w:pPr>
      <w:r>
        <w:t>Comparing this value to the year 2017, 4,492,000 kg/</w:t>
      </w:r>
      <w:proofErr w:type="spellStart"/>
      <w:r>
        <w:t>yr</w:t>
      </w:r>
      <w:proofErr w:type="spellEnd"/>
      <w:r>
        <w:t>, and five-year average, 3,483,000kg/yr. Greenhouse contribution alone accounts for approximately 2.87-3.70% of phosphorus discharge.</w:t>
      </w:r>
    </w:p>
    <w:p w14:paraId="64A5693B" w14:textId="77777777" w:rsidR="009E0968" w:rsidRDefault="009E0968"/>
    <w:p w14:paraId="77EDEEB5" w14:textId="340F0FD8" w:rsidR="00D30CB7" w:rsidRDefault="00B92363">
      <w:r>
        <w:rPr>
          <w:noProof/>
        </w:rPr>
        <w:lastRenderedPageBreak/>
        <w:drawing>
          <wp:inline distT="0" distB="0" distL="0" distR="0" wp14:anchorId="5C982CAA" wp14:editId="5CC7F2D7">
            <wp:extent cx="6346151" cy="2134368"/>
            <wp:effectExtent l="0" t="0" r="4445" b="0"/>
            <wp:docPr id="2" name="Picture 2" descr="../Desktop/Screen%20Shot%202019-11-03%20at%2011.44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9-11-03%20at%2011.44.0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19" cy="21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7F2D" w14:textId="7DBC0336" w:rsidR="00D30CB7" w:rsidRDefault="001E1C70">
      <w:r>
        <w:t>(</w:t>
      </w:r>
      <w:proofErr w:type="spellStart"/>
      <w:proofErr w:type="gramStart"/>
      <w:r>
        <w:t>Dr.Pasian</w:t>
      </w:r>
      <w:proofErr w:type="spellEnd"/>
      <w:proofErr w:type="gramEnd"/>
      <w:r>
        <w:t>)</w:t>
      </w:r>
    </w:p>
    <w:p w14:paraId="4E7AD111" w14:textId="77777777" w:rsidR="00D30CB7" w:rsidRDefault="00D30CB7"/>
    <w:p w14:paraId="1AEADAB1" w14:textId="77777777" w:rsidR="00732DBE" w:rsidRDefault="00732DBE"/>
    <w:p w14:paraId="3ED4755E" w14:textId="77777777" w:rsidR="00732DBE" w:rsidRDefault="00732DBE"/>
    <w:p w14:paraId="77A77268" w14:textId="77777777" w:rsidR="00732DBE" w:rsidRDefault="00732DBE"/>
    <w:p w14:paraId="6DDD091F" w14:textId="77777777" w:rsidR="00732DBE" w:rsidRDefault="00732DBE"/>
    <w:p w14:paraId="67C9E6B2" w14:textId="77777777" w:rsidR="00BD16B4" w:rsidRDefault="00BD16B4"/>
    <w:p w14:paraId="47A4164D" w14:textId="77777777" w:rsidR="00BD16B4" w:rsidRDefault="00BD16B4"/>
    <w:p w14:paraId="7CF8676E" w14:textId="77777777" w:rsidR="00BD16B4" w:rsidRDefault="00BD16B4"/>
    <w:p w14:paraId="60A4D089" w14:textId="77777777" w:rsidR="00BD16B4" w:rsidRDefault="00BD16B4"/>
    <w:p w14:paraId="2DE0EF10" w14:textId="77777777" w:rsidR="00BD16B4" w:rsidRDefault="00BD16B4"/>
    <w:p w14:paraId="294003BE" w14:textId="77777777" w:rsidR="00BD16B4" w:rsidRDefault="00BD16B4"/>
    <w:p w14:paraId="17DC5C14" w14:textId="77777777" w:rsidR="00BD16B4" w:rsidRDefault="00BD16B4"/>
    <w:p w14:paraId="7BC52CC0" w14:textId="77777777" w:rsidR="00BD16B4" w:rsidRDefault="00BD16B4"/>
    <w:p w14:paraId="5652B883" w14:textId="77777777" w:rsidR="00BD16B4" w:rsidRDefault="00BD16B4"/>
    <w:p w14:paraId="3E7D4FAF" w14:textId="77777777" w:rsidR="00BD16B4" w:rsidRDefault="00BD16B4"/>
    <w:p w14:paraId="6866BB19" w14:textId="77777777" w:rsidR="00BD16B4" w:rsidRDefault="00BD16B4"/>
    <w:p w14:paraId="482495B5" w14:textId="77777777" w:rsidR="00BD16B4" w:rsidRDefault="00BD16B4"/>
    <w:p w14:paraId="69C9EAFF" w14:textId="3C0328B1" w:rsidR="0046719D" w:rsidRPr="00263451" w:rsidRDefault="00120FD0" w:rsidP="0046719D">
      <w:pPr>
        <w:spacing w:line="276" w:lineRule="auto"/>
        <w:rPr>
          <w:b/>
        </w:rPr>
      </w:pPr>
      <w:commentRangeStart w:id="122"/>
      <w:r w:rsidRPr="0057794F">
        <w:rPr>
          <w:b/>
        </w:rPr>
        <w:t xml:space="preserve">Container Nursery </w:t>
      </w:r>
      <w:commentRangeEnd w:id="122"/>
      <w:r w:rsidR="00455E81">
        <w:rPr>
          <w:rStyle w:val="CommentReference"/>
        </w:rPr>
        <w:commentReference w:id="122"/>
      </w:r>
    </w:p>
    <w:p w14:paraId="535C1E11" w14:textId="22975733" w:rsidR="005F3CA1" w:rsidRDefault="002F5C68" w:rsidP="005F3CA1">
      <w:pPr>
        <w:spacing w:line="276" w:lineRule="auto"/>
      </w:pPr>
      <w:r w:rsidRPr="0046719D">
        <w:rPr>
          <w:rFonts w:asciiTheme="minorHAnsi" w:hAnsiTheme="minorHAnsi"/>
          <w:color w:val="000000" w:themeColor="text1"/>
        </w:rPr>
        <w:t>Similar to the greenhouse approach open field calculations were conducted in a similar way. A research article called the</w:t>
      </w:r>
      <w:r w:rsidR="00A30345" w:rsidRPr="0046719D">
        <w:rPr>
          <w:rFonts w:asciiTheme="minorHAnsi" w:hAnsiTheme="minorHAnsi"/>
          <w:color w:val="000000" w:themeColor="text1"/>
        </w:rPr>
        <w:t xml:space="preserve"> “</w:t>
      </w:r>
      <w:r w:rsidR="00E23B3D" w:rsidRPr="0046719D">
        <w:rPr>
          <w:rFonts w:asciiTheme="minorHAnsi" w:eastAsia="Times New Roman" w:hAnsiTheme="minorHAnsi"/>
          <w:i/>
          <w:color w:val="000000" w:themeColor="text1"/>
        </w:rPr>
        <w:t xml:space="preserve">Water quality characterization of storm and irrigation runoff from a container </w:t>
      </w:r>
      <w:r w:rsidR="00A30345" w:rsidRPr="0046719D">
        <w:rPr>
          <w:rFonts w:asciiTheme="minorHAnsi" w:eastAsia="Times New Roman" w:hAnsiTheme="minorHAnsi"/>
          <w:i/>
          <w:color w:val="000000" w:themeColor="text1"/>
        </w:rPr>
        <w:t>nursery</w:t>
      </w:r>
      <w:r w:rsidR="00A30345" w:rsidRPr="0046719D">
        <w:rPr>
          <w:rFonts w:asciiTheme="minorHAnsi" w:eastAsia="Times New Roman" w:hAnsiTheme="minorHAnsi"/>
          <w:color w:val="000000" w:themeColor="text1"/>
        </w:rPr>
        <w:t xml:space="preserve">” </w:t>
      </w:r>
      <w:r w:rsidRPr="0046719D">
        <w:rPr>
          <w:rFonts w:asciiTheme="minorHAnsi" w:eastAsia="Times New Roman" w:hAnsiTheme="minorHAnsi"/>
          <w:color w:val="000000" w:themeColor="text1"/>
        </w:rPr>
        <w:t xml:space="preserve">was used to help find the overall estimate of phosphorus discharge from nurseries. </w:t>
      </w:r>
      <w:r w:rsidR="008F417C" w:rsidRPr="0046719D">
        <w:rPr>
          <w:rFonts w:asciiTheme="minorHAnsi" w:eastAsia="Times New Roman" w:hAnsiTheme="minorHAnsi"/>
          <w:color w:val="000000" w:themeColor="text1"/>
          <w:szCs w:val="27"/>
        </w:rPr>
        <w:t>“The objectives of this study were to characterize irrigation and storm runoff quantity and quality at a Mid-Atlantic nursery site. As well as to estimate average annual loading of nutrients, of those including phosphorus, from a container nursery production area for use in water quality planning</w:t>
      </w:r>
      <w:r w:rsidR="00263451">
        <w:rPr>
          <w:rFonts w:asciiTheme="minorHAnsi" w:eastAsia="Times New Roman" w:hAnsiTheme="minorHAnsi"/>
          <w:color w:val="000000" w:themeColor="text1"/>
          <w:szCs w:val="27"/>
        </w:rPr>
        <w:t>.</w:t>
      </w:r>
      <w:r w:rsidR="008F417C" w:rsidRPr="0046719D">
        <w:rPr>
          <w:rFonts w:asciiTheme="minorHAnsi" w:eastAsia="Times New Roman" w:hAnsiTheme="minorHAnsi"/>
          <w:color w:val="000000" w:themeColor="text1"/>
          <w:szCs w:val="27"/>
        </w:rPr>
        <w:t>”</w:t>
      </w:r>
      <w:r w:rsidR="00263451">
        <w:rPr>
          <w:rFonts w:asciiTheme="minorHAnsi" w:eastAsia="Times New Roman" w:hAnsiTheme="minorHAnsi"/>
          <w:color w:val="000000" w:themeColor="text1"/>
          <w:szCs w:val="27"/>
        </w:rPr>
        <w:t xml:space="preserve"> (Reference).</w:t>
      </w:r>
      <w:r w:rsidR="00BD16B4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</w:t>
      </w:r>
      <w:r w:rsidR="00AB23B8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This research article estimates that container</w:t>
      </w:r>
      <w:r w:rsidR="00263451">
        <w:rPr>
          <w:rFonts w:asciiTheme="minorHAnsi" w:eastAsia="Times New Roman" w:hAnsiTheme="minorHAnsi"/>
          <w:color w:val="000000" w:themeColor="text1"/>
          <w:szCs w:val="27"/>
        </w:rPr>
        <w:t xml:space="preserve"> nurseries produce</w:t>
      </w:r>
      <w:r w:rsidR="00AB23B8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up to 12k</w:t>
      </w:r>
      <w:r w:rsidR="00AA27B1" w:rsidRPr="0046719D">
        <w:rPr>
          <w:rFonts w:asciiTheme="minorHAnsi" w:eastAsia="Times New Roman" w:hAnsiTheme="minorHAnsi"/>
          <w:color w:val="000000" w:themeColor="text1"/>
          <w:szCs w:val="27"/>
        </w:rPr>
        <w:t>g/ha/</w:t>
      </w:r>
      <w:proofErr w:type="spellStart"/>
      <w:r w:rsidR="00AA27B1" w:rsidRPr="0046719D">
        <w:rPr>
          <w:rFonts w:asciiTheme="minorHAnsi" w:eastAsia="Times New Roman" w:hAnsiTheme="minorHAnsi"/>
          <w:color w:val="000000" w:themeColor="text1"/>
          <w:szCs w:val="27"/>
        </w:rPr>
        <w:t>yr</w:t>
      </w:r>
      <w:proofErr w:type="spellEnd"/>
      <w:r w:rsidR="00AA27B1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of phosphorus discharge</w:t>
      </w:r>
      <w:r w:rsidR="00E70CF5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respectively</w:t>
      </w:r>
      <w:r w:rsidR="00AA27B1" w:rsidRPr="0046719D">
        <w:rPr>
          <w:rFonts w:asciiTheme="minorHAnsi" w:eastAsia="Times New Roman" w:hAnsiTheme="minorHAnsi"/>
          <w:color w:val="000000" w:themeColor="text1"/>
          <w:szCs w:val="27"/>
        </w:rPr>
        <w:t>. By using this information and the open field area</w:t>
      </w:r>
      <w:r w:rsidR="001D19DC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</w:t>
      </w:r>
      <w:r w:rsidR="00AA27B1" w:rsidRPr="0046719D">
        <w:rPr>
          <w:rFonts w:asciiTheme="minorHAnsi" w:eastAsia="Times New Roman" w:hAnsiTheme="minorHAnsi"/>
          <w:color w:val="000000" w:themeColor="text1"/>
          <w:szCs w:val="27"/>
        </w:rPr>
        <w:t>calculated from the USDA</w:t>
      </w:r>
      <w:r w:rsidR="001D19DC" w:rsidRPr="0046719D">
        <w:rPr>
          <w:rFonts w:asciiTheme="minorHAnsi" w:eastAsia="Times New Roman" w:hAnsiTheme="minorHAnsi"/>
          <w:color w:val="000000" w:themeColor="text1"/>
          <w:szCs w:val="27"/>
        </w:rPr>
        <w:t>, 1860.73ha,</w:t>
      </w:r>
      <w:r w:rsidR="00E70CF5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a total output</w:t>
      </w:r>
      <w:r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of phosphorus can be figured</w:t>
      </w:r>
      <w:r w:rsidR="001D19DC" w:rsidRPr="0046719D">
        <w:rPr>
          <w:rFonts w:asciiTheme="minorHAnsi" w:eastAsia="Times New Roman" w:hAnsiTheme="minorHAnsi"/>
          <w:color w:val="000000" w:themeColor="text1"/>
          <w:szCs w:val="27"/>
        </w:rPr>
        <w:t>, 24,003.4 kg/yr.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Of this value, a nursery environmental scientist estimates that 60% of nurseries use retention ponds, this helps reduce runoff by catching the nutrients. To stay in the scope of container nurseries</w:t>
      </w:r>
      <w:r w:rsidRPr="0046719D">
        <w:rPr>
          <w:rFonts w:asciiTheme="minorHAnsi" w:eastAsia="Times New Roman" w:hAnsiTheme="minorHAnsi"/>
          <w:color w:val="000000" w:themeColor="text1"/>
          <w:szCs w:val="27"/>
        </w:rPr>
        <w:t>,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a</w:t>
      </w:r>
      <w:r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county educator estimates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that of the 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lastRenderedPageBreak/>
        <w:t xml:space="preserve">open field area approximately 40% are </w:t>
      </w:r>
      <w:r w:rsidRPr="0046719D">
        <w:rPr>
          <w:rFonts w:asciiTheme="minorHAnsi" w:eastAsia="Times New Roman" w:hAnsiTheme="minorHAnsi"/>
          <w:color w:val="000000" w:themeColor="text1"/>
          <w:szCs w:val="27"/>
        </w:rPr>
        <w:t>within container nursery guidelines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>.</w:t>
      </w:r>
      <w:r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Thus, r</w:t>
      </w:r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>educing the final value of 24,003.4kg/</w:t>
      </w:r>
      <w:proofErr w:type="spellStart"/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>yr</w:t>
      </w:r>
      <w:proofErr w:type="spellEnd"/>
      <w:r w:rsidR="00567E2F" w:rsidRPr="0046719D">
        <w:rPr>
          <w:rFonts w:asciiTheme="minorHAnsi" w:eastAsia="Times New Roman" w:hAnsiTheme="minorHAnsi"/>
          <w:color w:val="000000" w:themeColor="text1"/>
          <w:szCs w:val="27"/>
        </w:rPr>
        <w:t xml:space="preserve"> to 5,760.82 kg/yr.</w:t>
      </w:r>
      <w:r w:rsidR="002D10A5">
        <w:rPr>
          <w:rFonts w:asciiTheme="minorHAnsi" w:eastAsia="Times New Roman" w:hAnsiTheme="minorHAnsi"/>
          <w:color w:val="000000" w:themeColor="text1"/>
          <w:szCs w:val="27"/>
        </w:rPr>
        <w:t xml:space="preserve"> </w:t>
      </w:r>
      <w:r w:rsidR="005F3CA1">
        <w:rPr>
          <w:rFonts w:asciiTheme="minorHAnsi" w:eastAsia="Times New Roman" w:hAnsiTheme="minorHAnsi"/>
          <w:color w:val="000000" w:themeColor="text1"/>
          <w:szCs w:val="27"/>
        </w:rPr>
        <w:t xml:space="preserve">Again, </w:t>
      </w:r>
      <w:proofErr w:type="gramStart"/>
      <w:r w:rsidR="005F3CA1">
        <w:rPr>
          <w:rFonts w:asciiTheme="minorHAnsi" w:eastAsia="Times New Roman" w:hAnsiTheme="minorHAnsi"/>
          <w:color w:val="000000" w:themeColor="text1"/>
          <w:szCs w:val="27"/>
        </w:rPr>
        <w:t>similar to</w:t>
      </w:r>
      <w:proofErr w:type="gramEnd"/>
      <w:r w:rsidR="005F3CA1">
        <w:rPr>
          <w:rFonts w:asciiTheme="minorHAnsi" w:eastAsia="Times New Roman" w:hAnsiTheme="minorHAnsi"/>
          <w:color w:val="000000" w:themeColor="text1"/>
          <w:szCs w:val="27"/>
        </w:rPr>
        <w:t xml:space="preserve"> the greenhouse section comparing this value to </w:t>
      </w:r>
      <w:r w:rsidR="005F3CA1">
        <w:t>2017, 4,492,000 kg/</w:t>
      </w:r>
      <w:proofErr w:type="spellStart"/>
      <w:r w:rsidR="005F3CA1">
        <w:t>yr</w:t>
      </w:r>
      <w:proofErr w:type="spellEnd"/>
      <w:r w:rsidR="005F3CA1">
        <w:t xml:space="preserve">, and the five-year average, 3,483,000kg/yr. Container nurseries contribute approximately </w:t>
      </w:r>
      <w:commentRangeStart w:id="123"/>
      <w:r w:rsidR="005F3CA1">
        <w:t xml:space="preserve">.13-.17% </w:t>
      </w:r>
      <w:commentRangeEnd w:id="123"/>
      <w:r w:rsidR="00455E81">
        <w:rPr>
          <w:rStyle w:val="CommentReference"/>
        </w:rPr>
        <w:commentReference w:id="123"/>
      </w:r>
      <w:r w:rsidR="005F3CA1">
        <w:t>of phosphorus discharge.</w:t>
      </w:r>
    </w:p>
    <w:p w14:paraId="0FFA4E31" w14:textId="77777777" w:rsidR="005F3CA1" w:rsidRDefault="005F3CA1" w:rsidP="005F3CA1"/>
    <w:p w14:paraId="32C9AD2C" w14:textId="26FF5534" w:rsidR="00AB23B8" w:rsidRPr="0046719D" w:rsidRDefault="00AB23B8" w:rsidP="0046719D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</w:p>
    <w:p w14:paraId="1C4416F3" w14:textId="77777777" w:rsidR="008F417C" w:rsidRPr="0046719D" w:rsidRDefault="008F417C" w:rsidP="0046719D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</w:p>
    <w:p w14:paraId="73F3002A" w14:textId="77777777" w:rsidR="008F417C" w:rsidRDefault="008F417C" w:rsidP="0046719D">
      <w:pPr>
        <w:spacing w:line="276" w:lineRule="auto"/>
        <w:rPr>
          <w:rFonts w:eastAsia="Times New Roman"/>
        </w:rPr>
      </w:pPr>
    </w:p>
    <w:p w14:paraId="4C5A32BC" w14:textId="77777777" w:rsidR="008F417C" w:rsidRDefault="008F417C" w:rsidP="0046719D">
      <w:pPr>
        <w:spacing w:line="276" w:lineRule="auto"/>
        <w:rPr>
          <w:rFonts w:eastAsia="Times New Roman"/>
        </w:rPr>
      </w:pPr>
    </w:p>
    <w:p w14:paraId="3E90229C" w14:textId="77777777" w:rsidR="00BD16B4" w:rsidRDefault="00BD16B4" w:rsidP="00A30345">
      <w:pPr>
        <w:rPr>
          <w:rFonts w:eastAsia="Times New Roman"/>
        </w:rPr>
      </w:pPr>
    </w:p>
    <w:p w14:paraId="3A8C9D0E" w14:textId="77777777" w:rsidR="00BD16B4" w:rsidRDefault="00BD16B4" w:rsidP="00A30345">
      <w:pPr>
        <w:rPr>
          <w:rFonts w:eastAsia="Times New Roman"/>
        </w:rPr>
      </w:pPr>
    </w:p>
    <w:p w14:paraId="3F71E885" w14:textId="77777777" w:rsidR="00BD16B4" w:rsidRDefault="00BD16B4" w:rsidP="00A30345">
      <w:pPr>
        <w:rPr>
          <w:rFonts w:eastAsia="Times New Roman"/>
        </w:rPr>
      </w:pPr>
    </w:p>
    <w:p w14:paraId="0FF20645" w14:textId="77777777" w:rsidR="00BD16B4" w:rsidRDefault="00BD16B4" w:rsidP="00A30345">
      <w:pPr>
        <w:rPr>
          <w:rFonts w:eastAsia="Times New Roman"/>
        </w:rPr>
      </w:pPr>
    </w:p>
    <w:p w14:paraId="52E73146" w14:textId="77777777" w:rsidR="00BD16B4" w:rsidRPr="00A30345" w:rsidRDefault="00BD16B4" w:rsidP="00A30345">
      <w:pPr>
        <w:rPr>
          <w:rFonts w:eastAsia="Times New Roman"/>
        </w:rPr>
      </w:pPr>
    </w:p>
    <w:p w14:paraId="7C3EB0F6" w14:textId="77777777" w:rsidR="005418B5" w:rsidRPr="0057794F" w:rsidRDefault="005418B5">
      <w:pPr>
        <w:rPr>
          <w:b/>
        </w:rPr>
      </w:pPr>
    </w:p>
    <w:p w14:paraId="44341898" w14:textId="3D62C318" w:rsidR="00120FD0" w:rsidRPr="0057794F" w:rsidRDefault="005418B5">
      <w:pPr>
        <w:rPr>
          <w:b/>
        </w:rPr>
      </w:pPr>
      <w:commentRangeStart w:id="124"/>
      <w:r>
        <w:rPr>
          <w:b/>
        </w:rPr>
        <w:t>Results, D</w:t>
      </w:r>
      <w:r w:rsidR="00120FD0" w:rsidRPr="0057794F">
        <w:rPr>
          <w:b/>
        </w:rPr>
        <w:t>iscussion</w:t>
      </w:r>
      <w:commentRangeEnd w:id="124"/>
      <w:r w:rsidR="00F6792A">
        <w:rPr>
          <w:rStyle w:val="CommentReference"/>
        </w:rPr>
        <w:commentReference w:id="124"/>
      </w:r>
      <w:r>
        <w:rPr>
          <w:b/>
        </w:rPr>
        <w:t>, &amp;</w:t>
      </w:r>
      <w:r w:rsidR="00D60ED1">
        <w:rPr>
          <w:b/>
        </w:rPr>
        <w:t xml:space="preserve"> (BMP’s)</w:t>
      </w:r>
    </w:p>
    <w:p w14:paraId="1DA06B6B" w14:textId="7F2EA880" w:rsidR="00120FD0" w:rsidRDefault="00CE5800">
      <w:r>
        <w:t>Maumee, Portage, Sandusky, Frontal Lake Erie, Vermillion, and Cuyahoga accounted for a total of 4</w:t>
      </w:r>
      <w:r w:rsidR="00164497">
        <w:t>,</w:t>
      </w:r>
      <w:r>
        <w:t xml:space="preserve">492 </w:t>
      </w:r>
      <w:proofErr w:type="spellStart"/>
      <w:r>
        <w:t>mta</w:t>
      </w:r>
      <w:proofErr w:type="spellEnd"/>
      <w:r>
        <w:t xml:space="preserve"> of P</w:t>
      </w:r>
      <w:r w:rsidR="005A036D">
        <w:t xml:space="preserve"> in 2017</w:t>
      </w:r>
      <w:r w:rsidR="00263451">
        <w:t>, and for a five-year</w:t>
      </w:r>
      <w:r>
        <w:t xml:space="preserve"> average of 3</w:t>
      </w:r>
      <w:r w:rsidR="00164497">
        <w:t>,</w:t>
      </w:r>
      <w:r>
        <w:t xml:space="preserve">484 </w:t>
      </w:r>
      <w:proofErr w:type="spellStart"/>
      <w:r>
        <w:t>mta</w:t>
      </w:r>
      <w:proofErr w:type="spellEnd"/>
      <w:r>
        <w:t xml:space="preserve">. </w:t>
      </w:r>
      <w:r w:rsidR="00263451">
        <w:t>This equates to 4,492,000 kg/</w:t>
      </w:r>
      <w:proofErr w:type="spellStart"/>
      <w:r w:rsidR="00263451">
        <w:t>yr</w:t>
      </w:r>
      <w:proofErr w:type="spellEnd"/>
      <w:r w:rsidR="00263451">
        <w:t xml:space="preserve"> and 3,483,000 kg/</w:t>
      </w:r>
      <w:proofErr w:type="spellStart"/>
      <w:r w:rsidR="00263451">
        <w:t>yr</w:t>
      </w:r>
      <w:proofErr w:type="spellEnd"/>
      <w:r w:rsidR="00263451">
        <w:t xml:space="preserve"> of phosphorus discharge.</w:t>
      </w:r>
    </w:p>
    <w:p w14:paraId="33563557" w14:textId="77777777" w:rsidR="00CE5800" w:rsidRDefault="00CE5800"/>
    <w:p w14:paraId="31A80591" w14:textId="21EE40B7" w:rsidR="00CE5800" w:rsidRDefault="00CE5800">
      <w:r>
        <w:rPr>
          <w:noProof/>
        </w:rPr>
        <w:drawing>
          <wp:inline distT="0" distB="0" distL="0" distR="0" wp14:anchorId="4C358293" wp14:editId="38E7E558">
            <wp:extent cx="5943600" cy="1318260"/>
            <wp:effectExtent l="0" t="0" r="0" b="2540"/>
            <wp:docPr id="3" name="Picture 3" descr="../Desktop/Screen%20Shot%202019-11-04%20at%202.19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9-11-04%20at%202.19.39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DD88" w14:textId="40946108" w:rsidR="00D864BD" w:rsidRDefault="00D864BD">
      <w:r>
        <w:t>(EPA Mass Balance Study)</w:t>
      </w:r>
    </w:p>
    <w:p w14:paraId="6148CAAE" w14:textId="77777777" w:rsidR="00D864BD" w:rsidRPr="00D864BD" w:rsidRDefault="00D864BD"/>
    <w:p w14:paraId="6315DC8A" w14:textId="77777777" w:rsidR="005A036D" w:rsidRPr="0057794F" w:rsidRDefault="005A036D" w:rsidP="005A036D">
      <w:pPr>
        <w:rPr>
          <w:b/>
        </w:rPr>
      </w:pPr>
    </w:p>
    <w:p w14:paraId="7D3BBF7A" w14:textId="77777777" w:rsidR="00E003C9" w:rsidRDefault="00E003C9" w:rsidP="00120FD0"/>
    <w:p w14:paraId="51783D80" w14:textId="77777777" w:rsidR="00563B37" w:rsidRDefault="00563B37" w:rsidP="00563B37"/>
    <w:p w14:paraId="0CDC3071" w14:textId="77777777" w:rsidR="00563B37" w:rsidRDefault="00563B37" w:rsidP="00563B37">
      <w:bookmarkStart w:id="125" w:name="_GoBack"/>
      <w:r>
        <w:t>BMP’s</w:t>
      </w:r>
    </w:p>
    <w:bookmarkEnd w:id="125"/>
    <w:p w14:paraId="4553DB08" w14:textId="437E1AAA" w:rsidR="00E23B3D" w:rsidRDefault="00E23B3D" w:rsidP="00563B37">
      <w:r>
        <w:t xml:space="preserve">Maryland – strict regulations </w:t>
      </w:r>
    </w:p>
    <w:p w14:paraId="763B29D4" w14:textId="77777777" w:rsidR="00563B37" w:rsidRDefault="00563B37" w:rsidP="00563B37">
      <w:r>
        <w:t xml:space="preserve">Each operation is different and therefore practices should be circumstantial to the given situation, based on size of operation, plants and irrigation methods </w:t>
      </w:r>
    </w:p>
    <w:p w14:paraId="56C08E7E" w14:textId="77777777" w:rsidR="00563B37" w:rsidRDefault="00563B37" w:rsidP="00563B37">
      <w:r>
        <w:tab/>
        <w:t>Greenhouse</w:t>
      </w:r>
    </w:p>
    <w:p w14:paraId="342767F1" w14:textId="77777777" w:rsidR="00563B37" w:rsidRDefault="00563B37" w:rsidP="00563B37">
      <w:r>
        <w:tab/>
        <w:t xml:space="preserve">Open Field </w:t>
      </w:r>
    </w:p>
    <w:p w14:paraId="2D4573F9" w14:textId="77777777" w:rsidR="00120FD0" w:rsidRDefault="00120FD0" w:rsidP="00120FD0"/>
    <w:p w14:paraId="5C7ED08D" w14:textId="31983E8E" w:rsidR="00120FD0" w:rsidRDefault="00563B37">
      <w:r>
        <w:t>Canadian guidelines</w:t>
      </w:r>
    </w:p>
    <w:p w14:paraId="23CB2F7C" w14:textId="2271B179" w:rsidR="00563B37" w:rsidRDefault="00563B37">
      <w:r>
        <w:t>Circulatory systems</w:t>
      </w:r>
    </w:p>
    <w:p w14:paraId="5C1FD46A" w14:textId="7ED7BA3D" w:rsidR="00563B37" w:rsidRDefault="00563B37">
      <w:r>
        <w:t xml:space="preserve">Catch basin/ retention pond </w:t>
      </w:r>
    </w:p>
    <w:p w14:paraId="55217022" w14:textId="1FED4D8A" w:rsidR="00563B37" w:rsidRDefault="00563B37">
      <w:r>
        <w:t>USDA – open field</w:t>
      </w:r>
    </w:p>
    <w:p w14:paraId="2535E70B" w14:textId="026DA8A4" w:rsidR="00563B37" w:rsidRDefault="00563B37">
      <w:r>
        <w:tab/>
        <w:t>Don’t apply on frozen ground</w:t>
      </w:r>
    </w:p>
    <w:p w14:paraId="6D416FDF" w14:textId="43EB3AF9" w:rsidR="00563B37" w:rsidRDefault="00563B37">
      <w:r>
        <w:lastRenderedPageBreak/>
        <w:tab/>
        <w:t xml:space="preserve">Before rain </w:t>
      </w:r>
    </w:p>
    <w:p w14:paraId="08139ACD" w14:textId="77777777" w:rsidR="00120FD0" w:rsidRDefault="00120FD0"/>
    <w:p w14:paraId="73265B53" w14:textId="77777777" w:rsidR="00120FD0" w:rsidRDefault="00120FD0"/>
    <w:p w14:paraId="218A697A" w14:textId="77777777" w:rsidR="00120FD0" w:rsidRDefault="00120FD0"/>
    <w:p w14:paraId="7BAE0755" w14:textId="77777777" w:rsidR="004573CC" w:rsidRDefault="004573CC"/>
    <w:p w14:paraId="5E5C3DE4" w14:textId="77777777" w:rsidR="004573CC" w:rsidRDefault="004573CC"/>
    <w:p w14:paraId="16E86A21" w14:textId="265A1011" w:rsidR="009E07BB" w:rsidRDefault="009E07BB">
      <w:r>
        <w:tab/>
      </w:r>
      <w:r w:rsidR="00CC5B7F">
        <w:t>Use</w:t>
      </w:r>
      <w:r w:rsidR="00863645">
        <w:t xml:space="preserve">d fixed </w:t>
      </w:r>
      <w:r w:rsidR="00563B37">
        <w:t>adsorption</w:t>
      </w:r>
      <w:r>
        <w:t xml:space="preserve"> rate</w:t>
      </w:r>
    </w:p>
    <w:p w14:paraId="6D3C23F1" w14:textId="77777777" w:rsidR="00863645" w:rsidRDefault="00863645">
      <w:r>
        <w:tab/>
        <w:t>Compared value to overall p discharge for percentage</w:t>
      </w:r>
    </w:p>
    <w:p w14:paraId="373BB7FB" w14:textId="77777777" w:rsidR="00381D0A" w:rsidRDefault="00381D0A">
      <w:r>
        <w:t>Container nurseries</w:t>
      </w:r>
    </w:p>
    <w:p w14:paraId="090DF386" w14:textId="77777777" w:rsidR="00196DFC" w:rsidRDefault="00196DFC"/>
    <w:p w14:paraId="77441F43" w14:textId="77777777" w:rsidR="008853F0" w:rsidRDefault="008853F0"/>
    <w:p w14:paraId="19591095" w14:textId="77777777" w:rsidR="00196DFC" w:rsidRDefault="00196DFC">
      <w:r>
        <w:t>Leave open ended</w:t>
      </w:r>
    </w:p>
    <w:p w14:paraId="08DDDE34" w14:textId="77777777" w:rsidR="00196DFC" w:rsidRDefault="00196DFC">
      <w:r>
        <w:t>Generate discussion/speculation</w:t>
      </w:r>
    </w:p>
    <w:p w14:paraId="6009AAF3" w14:textId="68272BBF" w:rsidR="00EE6320" w:rsidRDefault="008853F0">
      <w:r>
        <w:t>Leave/lead to ask questions</w:t>
      </w:r>
    </w:p>
    <w:p w14:paraId="6DF01B78" w14:textId="77777777" w:rsidR="00EE6320" w:rsidRDefault="00EE6320">
      <w:r>
        <w:t>Does it mak</w:t>
      </w:r>
      <w:r w:rsidR="005C3098">
        <w:t xml:space="preserve">e sense?? </w:t>
      </w:r>
    </w:p>
    <w:p w14:paraId="2F5AB9B7" w14:textId="77777777" w:rsidR="003B0E7D" w:rsidRDefault="003B0E7D"/>
    <w:p w14:paraId="46936358" w14:textId="77777777" w:rsidR="003B0E7D" w:rsidRDefault="003B0E7D"/>
    <w:p w14:paraId="03D95C3A" w14:textId="77777777" w:rsidR="003B0E7D" w:rsidRDefault="003B0E7D"/>
    <w:p w14:paraId="7E1D7763" w14:textId="01604DEF" w:rsidR="00964D89" w:rsidRDefault="001E1C70">
      <w:pPr>
        <w:rPr>
          <w:b/>
        </w:rPr>
      </w:pPr>
      <w:r w:rsidRPr="00CE5800">
        <w:rPr>
          <w:b/>
        </w:rPr>
        <w:t>References</w:t>
      </w:r>
    </w:p>
    <w:p w14:paraId="3444527B" w14:textId="77777777" w:rsidR="00922E58" w:rsidRPr="00CE5800" w:rsidRDefault="00922E58">
      <w:pPr>
        <w:rPr>
          <w:b/>
        </w:rPr>
      </w:pPr>
    </w:p>
    <w:p w14:paraId="73F1962B" w14:textId="77777777" w:rsidR="001E1C70" w:rsidRPr="00CE5800" w:rsidRDefault="001E1C70">
      <w:pPr>
        <w:rPr>
          <w:b/>
        </w:rPr>
      </w:pPr>
    </w:p>
    <w:p w14:paraId="21725A52" w14:textId="3AFFC61E" w:rsidR="001E1C70" w:rsidRDefault="001E1C70">
      <w:pPr>
        <w:rPr>
          <w:b/>
        </w:rPr>
      </w:pPr>
      <w:r w:rsidRPr="00CE5800">
        <w:rPr>
          <w:b/>
        </w:rPr>
        <w:t xml:space="preserve">Contributors </w:t>
      </w:r>
    </w:p>
    <w:p w14:paraId="3C1CF96C" w14:textId="77777777" w:rsidR="00922E58" w:rsidRDefault="00922E58">
      <w:pPr>
        <w:rPr>
          <w:b/>
        </w:rPr>
      </w:pPr>
    </w:p>
    <w:p w14:paraId="3E997BAD" w14:textId="0CF9C46E" w:rsidR="00922E58" w:rsidRDefault="002D4086">
      <w:pPr>
        <w:rPr>
          <w:b/>
        </w:rPr>
      </w:pPr>
      <w:r>
        <w:rPr>
          <w:b/>
        </w:rPr>
        <w:t>-</w:t>
      </w:r>
    </w:p>
    <w:p w14:paraId="26F9808B" w14:textId="77777777" w:rsidR="00217F2D" w:rsidRDefault="00217F2D">
      <w:pPr>
        <w:rPr>
          <w:b/>
        </w:rPr>
      </w:pPr>
    </w:p>
    <w:p w14:paraId="4CC51FA6" w14:textId="77777777" w:rsidR="00217F2D" w:rsidRDefault="00217F2D">
      <w:pPr>
        <w:rPr>
          <w:b/>
        </w:rPr>
      </w:pPr>
    </w:p>
    <w:p w14:paraId="415C0443" w14:textId="158ED897" w:rsidR="00217F2D" w:rsidRPr="00217F2D" w:rsidRDefault="00217F2D">
      <w:r>
        <w:t xml:space="preserve">Needed to find concentration by using the study </w:t>
      </w:r>
    </w:p>
    <w:sectPr w:rsidR="00217F2D" w:rsidRPr="00217F2D" w:rsidSect="00BC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ubota, Chieri" w:date="2019-11-24T15:08:00Z" w:initials="KC">
    <w:p w14:paraId="229A0C34" w14:textId="7C0768AC" w:rsidR="00F65A92" w:rsidRDefault="00F65A92">
      <w:pPr>
        <w:pStyle w:val="CommentText"/>
      </w:pPr>
      <w:r>
        <w:rPr>
          <w:rStyle w:val="CommentReference"/>
        </w:rPr>
        <w:annotationRef/>
      </w:r>
      <w:r>
        <w:t>Also give some stats of ornamental greenhouses and their technology level compared with food crop production greenhouse.  Especially the adoption of recirculation system.</w:t>
      </w:r>
    </w:p>
  </w:comment>
  <w:comment w:id="55" w:author="Kubota, Chieri" w:date="2019-11-24T15:20:00Z" w:initials="KC">
    <w:p w14:paraId="176A93F1" w14:textId="2A66B773" w:rsidR="003D6272" w:rsidRDefault="003D6272">
      <w:pPr>
        <w:pStyle w:val="CommentText"/>
      </w:pPr>
      <w:r>
        <w:rPr>
          <w:rStyle w:val="CommentReference"/>
        </w:rPr>
        <w:annotationRef/>
      </w:r>
      <w:r>
        <w:t>Which are you referring by this?</w:t>
      </w:r>
    </w:p>
  </w:comment>
  <w:comment w:id="86" w:author="Kubota, Chieri" w:date="2019-11-24T15:25:00Z" w:initials="KC">
    <w:p w14:paraId="67325DD2" w14:textId="5DFA8909" w:rsidR="00CB42E6" w:rsidRDefault="00CB42E6">
      <w:pPr>
        <w:pStyle w:val="CommentText"/>
      </w:pPr>
      <w:r>
        <w:rPr>
          <w:rStyle w:val="CommentReference"/>
        </w:rPr>
        <w:annotationRef/>
      </w:r>
      <w:r>
        <w:t xml:space="preserve">We need to go over this step.  I do not understand why you are multiplying area by three.  </w:t>
      </w:r>
    </w:p>
  </w:comment>
  <w:comment w:id="95" w:author="Kubota, Chieri" w:date="2019-11-24T15:26:00Z" w:initials="KC">
    <w:p w14:paraId="6F680990" w14:textId="2237DFC9" w:rsidR="00CB42E6" w:rsidRDefault="00CB42E6">
      <w:pPr>
        <w:pStyle w:val="CommentText"/>
      </w:pPr>
      <w:r>
        <w:rPr>
          <w:rStyle w:val="CommentReference"/>
        </w:rPr>
        <w:annotationRef/>
      </w:r>
      <w:r>
        <w:t>Please do not omit zero.  Type ‘0’ all the time.</w:t>
      </w:r>
    </w:p>
  </w:comment>
  <w:comment w:id="118" w:author="Kubota, Chieri" w:date="2019-11-24T15:34:00Z" w:initials="KC">
    <w:p w14:paraId="4C73AA7A" w14:textId="2EF033B0" w:rsidR="00455E81" w:rsidRDefault="00455E81">
      <w:pPr>
        <w:pStyle w:val="CommentText"/>
      </w:pPr>
      <w:r>
        <w:rPr>
          <w:rStyle w:val="CommentReference"/>
        </w:rPr>
        <w:annotationRef/>
      </w:r>
      <w:r>
        <w:t>Where is this coming from?</w:t>
      </w:r>
    </w:p>
  </w:comment>
  <w:comment w:id="120" w:author="Kubota, Chieri" w:date="2019-11-24T15:37:00Z" w:initials="KC">
    <w:p w14:paraId="6DE65530" w14:textId="7B9AF504" w:rsidR="00455E81" w:rsidRDefault="00455E81">
      <w:pPr>
        <w:pStyle w:val="CommentText"/>
      </w:pPr>
      <w:r>
        <w:rPr>
          <w:rStyle w:val="CommentReference"/>
        </w:rPr>
        <w:annotationRef/>
      </w:r>
      <w:r>
        <w:t>We may want to vary this number.  Can you prorate for 100 days and 200 days in addition to 300 days?</w:t>
      </w:r>
    </w:p>
  </w:comment>
  <w:comment w:id="122" w:author="Kubota, Chieri" w:date="2019-11-24T15:41:00Z" w:initials="KC">
    <w:p w14:paraId="33606A86" w14:textId="405CC44B" w:rsidR="00455E81" w:rsidRDefault="00455E81">
      <w:pPr>
        <w:pStyle w:val="CommentText"/>
      </w:pPr>
      <w:r>
        <w:rPr>
          <w:rStyle w:val="CommentReference"/>
        </w:rPr>
        <w:annotationRef/>
      </w:r>
      <w:r>
        <w:t>This section has a mix usage of font and style.</w:t>
      </w:r>
    </w:p>
  </w:comment>
  <w:comment w:id="123" w:author="Kubota, Chieri" w:date="2019-11-24T15:41:00Z" w:initials="KC">
    <w:p w14:paraId="41E345C4" w14:textId="6DC68BFB" w:rsidR="00455E81" w:rsidRDefault="00455E81">
      <w:pPr>
        <w:pStyle w:val="CommentText"/>
      </w:pPr>
      <w:r>
        <w:rPr>
          <w:rStyle w:val="CommentReference"/>
        </w:rPr>
        <w:annotationRef/>
      </w:r>
      <w:r>
        <w:t xml:space="preserve">0.13% and 0.17%?  Or 13% and 17%?  </w:t>
      </w:r>
    </w:p>
  </w:comment>
  <w:comment w:id="124" w:author="Kubota, Chieri" w:date="2019-11-24T15:42:00Z" w:initials="KC">
    <w:p w14:paraId="07995951" w14:textId="2BCB918C" w:rsidR="00F6792A" w:rsidRDefault="00F6792A">
      <w:pPr>
        <w:pStyle w:val="CommentText"/>
      </w:pPr>
      <w:r>
        <w:rPr>
          <w:rStyle w:val="CommentReference"/>
        </w:rPr>
        <w:annotationRef/>
      </w:r>
      <w:r>
        <w:t>You already stated results in above sections.  Need a bit more organizing contents (you can do it after writing up all you wanted to say).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9A0C34" w15:done="0"/>
  <w15:commentEx w15:paraId="176A93F1" w15:done="0"/>
  <w15:commentEx w15:paraId="67325DD2" w15:done="0"/>
  <w15:commentEx w15:paraId="6F680990" w15:done="0"/>
  <w15:commentEx w15:paraId="4C73AA7A" w15:done="0"/>
  <w15:commentEx w15:paraId="6DE65530" w15:done="0"/>
  <w15:commentEx w15:paraId="33606A86" w15:done="0"/>
  <w15:commentEx w15:paraId="41E345C4" w15:done="0"/>
  <w15:commentEx w15:paraId="07995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9A0C34" w16cid:durableId="21851B7F"/>
  <w16cid:commentId w16cid:paraId="176A93F1" w16cid:durableId="21851E56"/>
  <w16cid:commentId w16cid:paraId="67325DD2" w16cid:durableId="21851F75"/>
  <w16cid:commentId w16cid:paraId="6F680990" w16cid:durableId="21851F97"/>
  <w16cid:commentId w16cid:paraId="4C73AA7A" w16cid:durableId="2185219F"/>
  <w16cid:commentId w16cid:paraId="6DE65530" w16cid:durableId="21852234"/>
  <w16cid:commentId w16cid:paraId="33606A86" w16cid:durableId="2185231F"/>
  <w16cid:commentId w16cid:paraId="41E345C4" w16cid:durableId="21852335"/>
  <w16cid:commentId w16cid:paraId="07995951" w16cid:durableId="218523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54E35"/>
    <w:multiLevelType w:val="hybridMultilevel"/>
    <w:tmpl w:val="10A0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20489"/>
    <w:multiLevelType w:val="hybridMultilevel"/>
    <w:tmpl w:val="5A8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ubota, Chieri">
    <w15:presenceInfo w15:providerId="AD" w15:userId="S::kubota.10@osu.edu::56160bc7-0a83-4fd5-a914-d177fd4de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C9"/>
    <w:rsid w:val="00001A25"/>
    <w:rsid w:val="00024F07"/>
    <w:rsid w:val="0005243C"/>
    <w:rsid w:val="000726FD"/>
    <w:rsid w:val="00086B17"/>
    <w:rsid w:val="000A18C8"/>
    <w:rsid w:val="000A61BD"/>
    <w:rsid w:val="000B3DAA"/>
    <w:rsid w:val="000C3E90"/>
    <w:rsid w:val="000F4E5A"/>
    <w:rsid w:val="00120FD0"/>
    <w:rsid w:val="0014496E"/>
    <w:rsid w:val="00150D24"/>
    <w:rsid w:val="00164497"/>
    <w:rsid w:val="00193678"/>
    <w:rsid w:val="00196DFC"/>
    <w:rsid w:val="001B4ED2"/>
    <w:rsid w:val="001D19DC"/>
    <w:rsid w:val="001E1C70"/>
    <w:rsid w:val="001F2339"/>
    <w:rsid w:val="002044BE"/>
    <w:rsid w:val="00211625"/>
    <w:rsid w:val="00217F2D"/>
    <w:rsid w:val="00224BDD"/>
    <w:rsid w:val="00225AED"/>
    <w:rsid w:val="00225DB5"/>
    <w:rsid w:val="0023419D"/>
    <w:rsid w:val="0024228B"/>
    <w:rsid w:val="0024308F"/>
    <w:rsid w:val="00244A39"/>
    <w:rsid w:val="00263451"/>
    <w:rsid w:val="002A3ABA"/>
    <w:rsid w:val="002D04F1"/>
    <w:rsid w:val="002D10A5"/>
    <w:rsid w:val="002D4086"/>
    <w:rsid w:val="002F5C68"/>
    <w:rsid w:val="003503AA"/>
    <w:rsid w:val="0037512E"/>
    <w:rsid w:val="00381D0A"/>
    <w:rsid w:val="003B0E7D"/>
    <w:rsid w:val="003D1903"/>
    <w:rsid w:val="003D6272"/>
    <w:rsid w:val="003E7DF1"/>
    <w:rsid w:val="00455E81"/>
    <w:rsid w:val="004573CC"/>
    <w:rsid w:val="0046719D"/>
    <w:rsid w:val="00486C2B"/>
    <w:rsid w:val="00492295"/>
    <w:rsid w:val="004B7269"/>
    <w:rsid w:val="004E04B2"/>
    <w:rsid w:val="00505BDD"/>
    <w:rsid w:val="005418B5"/>
    <w:rsid w:val="00563B37"/>
    <w:rsid w:val="00567E2F"/>
    <w:rsid w:val="00576A5A"/>
    <w:rsid w:val="0057794F"/>
    <w:rsid w:val="005A036D"/>
    <w:rsid w:val="005C3098"/>
    <w:rsid w:val="005C6077"/>
    <w:rsid w:val="005D018E"/>
    <w:rsid w:val="005D0291"/>
    <w:rsid w:val="005F2901"/>
    <w:rsid w:val="005F3CA1"/>
    <w:rsid w:val="00632887"/>
    <w:rsid w:val="0063760A"/>
    <w:rsid w:val="00651E17"/>
    <w:rsid w:val="00670DC0"/>
    <w:rsid w:val="006829D6"/>
    <w:rsid w:val="006956A1"/>
    <w:rsid w:val="006A4BBD"/>
    <w:rsid w:val="00705B6E"/>
    <w:rsid w:val="00705DA2"/>
    <w:rsid w:val="00732DBE"/>
    <w:rsid w:val="00750D81"/>
    <w:rsid w:val="00753422"/>
    <w:rsid w:val="0077039A"/>
    <w:rsid w:val="00792AC3"/>
    <w:rsid w:val="007B63B9"/>
    <w:rsid w:val="007B7FCE"/>
    <w:rsid w:val="007D733D"/>
    <w:rsid w:val="007E0A42"/>
    <w:rsid w:val="007E2C5B"/>
    <w:rsid w:val="007F2DA4"/>
    <w:rsid w:val="00800AB6"/>
    <w:rsid w:val="00803D76"/>
    <w:rsid w:val="00806DC9"/>
    <w:rsid w:val="00816F1D"/>
    <w:rsid w:val="00827185"/>
    <w:rsid w:val="008356AD"/>
    <w:rsid w:val="00857901"/>
    <w:rsid w:val="00863645"/>
    <w:rsid w:val="008731B3"/>
    <w:rsid w:val="00881C70"/>
    <w:rsid w:val="008853F0"/>
    <w:rsid w:val="008932E7"/>
    <w:rsid w:val="008A2E60"/>
    <w:rsid w:val="008A3939"/>
    <w:rsid w:val="008B7AEA"/>
    <w:rsid w:val="008E045B"/>
    <w:rsid w:val="008E3DF4"/>
    <w:rsid w:val="008F31D2"/>
    <w:rsid w:val="008F417C"/>
    <w:rsid w:val="008F536B"/>
    <w:rsid w:val="00901D9A"/>
    <w:rsid w:val="00922E58"/>
    <w:rsid w:val="00963EDC"/>
    <w:rsid w:val="00964D89"/>
    <w:rsid w:val="00966ECC"/>
    <w:rsid w:val="00972155"/>
    <w:rsid w:val="00982C98"/>
    <w:rsid w:val="009A07DA"/>
    <w:rsid w:val="009E07BB"/>
    <w:rsid w:val="009E0968"/>
    <w:rsid w:val="00A30345"/>
    <w:rsid w:val="00AA27B1"/>
    <w:rsid w:val="00AA3F3B"/>
    <w:rsid w:val="00AB23B8"/>
    <w:rsid w:val="00AB6AA5"/>
    <w:rsid w:val="00AD0DB5"/>
    <w:rsid w:val="00AD49AA"/>
    <w:rsid w:val="00B226B7"/>
    <w:rsid w:val="00B32F14"/>
    <w:rsid w:val="00B36C7B"/>
    <w:rsid w:val="00B51F6A"/>
    <w:rsid w:val="00B92363"/>
    <w:rsid w:val="00B9600E"/>
    <w:rsid w:val="00BC3C3C"/>
    <w:rsid w:val="00BC60AC"/>
    <w:rsid w:val="00BD05AE"/>
    <w:rsid w:val="00BD1450"/>
    <w:rsid w:val="00BD16B4"/>
    <w:rsid w:val="00BE6991"/>
    <w:rsid w:val="00C25AE5"/>
    <w:rsid w:val="00C329FB"/>
    <w:rsid w:val="00C47CC2"/>
    <w:rsid w:val="00C54000"/>
    <w:rsid w:val="00CA3BB9"/>
    <w:rsid w:val="00CB3759"/>
    <w:rsid w:val="00CB42E6"/>
    <w:rsid w:val="00CC1692"/>
    <w:rsid w:val="00CC5B7F"/>
    <w:rsid w:val="00CC6B01"/>
    <w:rsid w:val="00CC6B94"/>
    <w:rsid w:val="00CD30B8"/>
    <w:rsid w:val="00CE5800"/>
    <w:rsid w:val="00D038E5"/>
    <w:rsid w:val="00D1190D"/>
    <w:rsid w:val="00D14698"/>
    <w:rsid w:val="00D30CB7"/>
    <w:rsid w:val="00D60ED1"/>
    <w:rsid w:val="00D7067A"/>
    <w:rsid w:val="00D864BD"/>
    <w:rsid w:val="00D96B93"/>
    <w:rsid w:val="00DB4EE9"/>
    <w:rsid w:val="00DC09EB"/>
    <w:rsid w:val="00DC490C"/>
    <w:rsid w:val="00DC4E24"/>
    <w:rsid w:val="00DF163B"/>
    <w:rsid w:val="00DF3579"/>
    <w:rsid w:val="00E003C9"/>
    <w:rsid w:val="00E00DDE"/>
    <w:rsid w:val="00E23B3D"/>
    <w:rsid w:val="00E47B21"/>
    <w:rsid w:val="00E70CF5"/>
    <w:rsid w:val="00E81836"/>
    <w:rsid w:val="00E94FF1"/>
    <w:rsid w:val="00E96CE0"/>
    <w:rsid w:val="00EA243E"/>
    <w:rsid w:val="00EA383E"/>
    <w:rsid w:val="00ED22C3"/>
    <w:rsid w:val="00EE5E34"/>
    <w:rsid w:val="00EE6320"/>
    <w:rsid w:val="00EF0102"/>
    <w:rsid w:val="00EF2758"/>
    <w:rsid w:val="00F50051"/>
    <w:rsid w:val="00F51922"/>
    <w:rsid w:val="00F54A5D"/>
    <w:rsid w:val="00F64406"/>
    <w:rsid w:val="00F65A92"/>
    <w:rsid w:val="00F6792A"/>
    <w:rsid w:val="00F80F78"/>
    <w:rsid w:val="00FC1EC0"/>
    <w:rsid w:val="00FD5C4F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34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23B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A4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82C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3B3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E23B3D"/>
  </w:style>
  <w:style w:type="paragraph" w:styleId="ListParagraph">
    <w:name w:val="List Paragraph"/>
    <w:basedOn w:val="Normal"/>
    <w:uiPriority w:val="34"/>
    <w:qFormat/>
    <w:rsid w:val="007E2C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A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A9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A92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A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ter.ohiodnr.gov/maps/watershed-drainage-basin-ma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rijournal.org/doi/pdf/10.24266/0738-2898-33.1.29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broderickball20@gmail.com</dc:creator>
  <cp:keywords/>
  <dc:description/>
  <cp:lastModifiedBy>Kubota, Chieri</cp:lastModifiedBy>
  <cp:revision>3</cp:revision>
  <dcterms:created xsi:type="dcterms:W3CDTF">2019-11-24T20:44:00Z</dcterms:created>
  <dcterms:modified xsi:type="dcterms:W3CDTF">2019-11-25T14:58:00Z</dcterms:modified>
</cp:coreProperties>
</file>